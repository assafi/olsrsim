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3D4733">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bookmarkStart w:id="6" w:name="_Toc244784415"/>
      <w:r w:rsidRPr="00EA1402">
        <w:rPr>
          <w:sz w:val="28"/>
          <w:szCs w:val="28"/>
        </w:rPr>
        <w:t>Fi</w:t>
      </w:r>
      <w:r w:rsidR="003D4733">
        <w:rPr>
          <w:sz w:val="28"/>
          <w:szCs w:val="28"/>
        </w:rPr>
        <w:t>nal</w:t>
      </w:r>
      <w:r w:rsidRPr="00EA1402">
        <w:rPr>
          <w:sz w:val="28"/>
          <w:szCs w:val="28"/>
        </w:rPr>
        <w:t xml:space="preserve"> Report</w:t>
      </w:r>
      <w:bookmarkEnd w:id="0"/>
      <w:bookmarkEnd w:id="1"/>
      <w:bookmarkEnd w:id="2"/>
      <w:bookmarkEnd w:id="3"/>
      <w:bookmarkEnd w:id="4"/>
      <w:bookmarkEnd w:id="5"/>
      <w:bookmarkEnd w:id="6"/>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7" w:name="_Toc134004808"/>
      <w:bookmarkStart w:id="8" w:name="_Toc134004970"/>
      <w:bookmarkStart w:id="9" w:name="_Toc134005120"/>
      <w:bookmarkStart w:id="10" w:name="_Toc243569463"/>
      <w:bookmarkStart w:id="11" w:name="_Toc243569893"/>
      <w:bookmarkStart w:id="12" w:name="_Toc243570878"/>
      <w:bookmarkStart w:id="13" w:name="_Toc244784416"/>
      <w:r>
        <w:t>Submitted by:</w:t>
      </w:r>
      <w:bookmarkEnd w:id="7"/>
      <w:bookmarkEnd w:id="8"/>
      <w:bookmarkEnd w:id="9"/>
      <w:bookmarkEnd w:id="10"/>
      <w:bookmarkEnd w:id="11"/>
      <w:bookmarkEnd w:id="12"/>
      <w:bookmarkEnd w:id="13"/>
      <w:r>
        <w:t xml:space="preserve">     </w:t>
      </w:r>
    </w:p>
    <w:p w:rsidR="00EA1402" w:rsidRDefault="00EA1402" w:rsidP="00EA1402">
      <w:pPr>
        <w:pStyle w:val="Heading6"/>
        <w:numPr>
          <w:ilvl w:val="0"/>
          <w:numId w:val="0"/>
        </w:numPr>
      </w:pPr>
      <w:bookmarkStart w:id="14" w:name="_Toc243570879"/>
      <w:bookmarkStart w:id="15" w:name="_Toc244784417"/>
      <w:proofErr w:type="spellStart"/>
      <w:r>
        <w:t>Assaf</w:t>
      </w:r>
      <w:proofErr w:type="spellEnd"/>
      <w:r>
        <w:t xml:space="preserve"> </w:t>
      </w:r>
      <w:smartTag w:uri="urn:schemas-microsoft-com:office:smarttags" w:element="place">
        <w:smartTag w:uri="urn:schemas-microsoft-com:office:smarttags" w:element="country-region">
          <w:r>
            <w:t>Israel</w:t>
          </w:r>
        </w:smartTag>
      </w:smartTag>
      <w:bookmarkEnd w:id="14"/>
      <w:bookmarkEnd w:id="15"/>
    </w:p>
    <w:p w:rsidR="00EA1402" w:rsidRDefault="00EA1402" w:rsidP="00EA1402">
      <w:pPr>
        <w:pStyle w:val="Heading6"/>
        <w:numPr>
          <w:ilvl w:val="0"/>
          <w:numId w:val="0"/>
        </w:numPr>
      </w:pPr>
      <w:bookmarkStart w:id="16" w:name="_Toc243570880"/>
      <w:bookmarkStart w:id="17" w:name="_Toc244784418"/>
      <w:r>
        <w:t xml:space="preserve">Eli </w:t>
      </w:r>
      <w:proofErr w:type="spellStart"/>
      <w:r>
        <w:t>Nazarov</w:t>
      </w:r>
      <w:bookmarkEnd w:id="16"/>
      <w:bookmarkEnd w:id="17"/>
      <w:proofErr w:type="spellEnd"/>
    </w:p>
    <w:p w:rsidR="00EA1402" w:rsidRDefault="00EA1402" w:rsidP="00EA1402">
      <w:pPr>
        <w:pStyle w:val="Heading6"/>
        <w:numPr>
          <w:ilvl w:val="0"/>
          <w:numId w:val="0"/>
        </w:numPr>
      </w:pPr>
      <w:bookmarkStart w:id="18" w:name="_Toc243570881"/>
      <w:bookmarkStart w:id="19" w:name="_Toc244784419"/>
      <w:proofErr w:type="spellStart"/>
      <w:r>
        <w:t>Asi</w:t>
      </w:r>
      <w:proofErr w:type="spellEnd"/>
      <w:r>
        <w:t xml:space="preserve"> </w:t>
      </w:r>
      <w:proofErr w:type="spellStart"/>
      <w:r>
        <w:t>Bross</w:t>
      </w:r>
      <w:bookmarkEnd w:id="18"/>
      <w:bookmarkEnd w:id="19"/>
      <w:proofErr w:type="spellEnd"/>
    </w:p>
    <w:p w:rsidR="00EA1402" w:rsidRDefault="00EA1402" w:rsidP="00EA1402">
      <w:pPr>
        <w:pStyle w:val="Heading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Heading3"/>
        <w:numPr>
          <w:ilvl w:val="0"/>
          <w:numId w:val="0"/>
        </w:numPr>
        <w:bidi w:val="0"/>
      </w:pPr>
      <w:bookmarkStart w:id="20" w:name="_Toc243569464"/>
      <w:bookmarkStart w:id="21" w:name="_Toc243569894"/>
      <w:bookmarkStart w:id="22" w:name="_Toc243570882"/>
      <w:bookmarkStart w:id="23" w:name="_Toc244784420"/>
      <w:r>
        <w:lastRenderedPageBreak/>
        <w:t>Table of contents:</w:t>
      </w:r>
      <w:bookmarkEnd w:id="20"/>
      <w:bookmarkEnd w:id="21"/>
      <w:bookmarkEnd w:id="22"/>
      <w:bookmarkEnd w:id="23"/>
    </w:p>
    <w:p w:rsidR="00F62456" w:rsidRDefault="00140FBF" w:rsidP="00F62456">
      <w:pPr>
        <w:pStyle w:val="TOC3"/>
        <w:rPr>
          <w:rFonts w:asciiTheme="minorHAnsi" w:eastAsiaTheme="minorEastAsia" w:hAnsiTheme="minorHAnsi" w:cstheme="minorBidi"/>
          <w:noProof/>
          <w:sz w:val="22"/>
          <w:szCs w:val="22"/>
          <w:rtl/>
        </w:rPr>
      </w:pPr>
      <w:r w:rsidRPr="00140FBF">
        <w:fldChar w:fldCharType="begin"/>
      </w:r>
      <w:r w:rsidR="00B9743A">
        <w:instrText xml:space="preserve"> TOC \o \h \z </w:instrText>
      </w:r>
      <w:r w:rsidRPr="00140FBF">
        <w:fldChar w:fldCharType="separate"/>
      </w:r>
    </w:p>
    <w:p w:rsidR="00F62456" w:rsidRDefault="00140FBF" w:rsidP="00F62456">
      <w:pPr>
        <w:pStyle w:val="TOC1"/>
        <w:tabs>
          <w:tab w:val="left" w:pos="1440"/>
        </w:tabs>
        <w:rPr>
          <w:rFonts w:asciiTheme="minorHAnsi" w:eastAsiaTheme="minorEastAsia" w:hAnsiTheme="minorHAnsi" w:cstheme="minorBidi"/>
          <w:b w:val="0"/>
          <w:bCs w:val="0"/>
          <w:noProof/>
          <w:sz w:val="22"/>
          <w:szCs w:val="22"/>
          <w:rtl/>
        </w:rPr>
      </w:pPr>
      <w:hyperlink w:anchor="_Toc244784421" w:history="1">
        <w:r w:rsidR="00F62456" w:rsidRPr="000B01D7">
          <w:rPr>
            <w:rStyle w:val="Hyperlink"/>
            <w:noProof/>
          </w:rPr>
          <w:t>1</w:t>
        </w:r>
        <w:r w:rsidR="00F62456">
          <w:rPr>
            <w:rFonts w:asciiTheme="minorHAnsi" w:eastAsiaTheme="minorEastAsia" w:hAnsiTheme="minorHAnsi" w:cstheme="minorBidi"/>
            <w:b w:val="0"/>
            <w:bCs w:val="0"/>
            <w:noProof/>
            <w:sz w:val="22"/>
            <w:szCs w:val="22"/>
            <w:rtl/>
          </w:rPr>
          <w:tab/>
        </w:r>
        <w:r w:rsidR="00F62456" w:rsidRPr="000B01D7">
          <w:rPr>
            <w:rStyle w:val="Hyperlink"/>
            <w:noProof/>
          </w:rPr>
          <w:t>Introduction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140FBF" w:rsidP="00F62456">
      <w:pPr>
        <w:pStyle w:val="TOC2"/>
        <w:tabs>
          <w:tab w:val="left" w:pos="2581"/>
        </w:tabs>
        <w:rPr>
          <w:rFonts w:asciiTheme="minorHAnsi" w:eastAsiaTheme="minorEastAsia" w:hAnsiTheme="minorHAnsi" w:cstheme="minorBidi"/>
          <w:noProof/>
          <w:sz w:val="22"/>
          <w:szCs w:val="22"/>
          <w:rtl/>
        </w:rPr>
      </w:pPr>
      <w:hyperlink w:anchor="_Toc244784422" w:history="1">
        <w:r w:rsidR="00F62456" w:rsidRPr="000B01D7">
          <w:rPr>
            <w:rStyle w:val="Hyperlink"/>
            <w:noProof/>
          </w:rPr>
          <w:t>1.1</w:t>
        </w:r>
        <w:r w:rsidR="00F62456">
          <w:rPr>
            <w:rFonts w:asciiTheme="minorHAnsi" w:eastAsiaTheme="minorEastAsia" w:hAnsiTheme="minorHAnsi" w:cstheme="minorBidi"/>
            <w:noProof/>
            <w:sz w:val="22"/>
            <w:szCs w:val="22"/>
            <w:rtl/>
          </w:rPr>
          <w:tab/>
        </w:r>
        <w:r w:rsidR="00F62456" w:rsidRPr="000B01D7">
          <w:rPr>
            <w:rStyle w:val="Hyperlink"/>
            <w:noProof/>
          </w:rPr>
          <w:t>OLSR introduction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140FBF" w:rsidP="00F62456">
      <w:pPr>
        <w:pStyle w:val="TOC2"/>
        <w:tabs>
          <w:tab w:val="left" w:pos="4525"/>
        </w:tabs>
        <w:rPr>
          <w:rFonts w:asciiTheme="minorHAnsi" w:eastAsiaTheme="minorEastAsia" w:hAnsiTheme="minorHAnsi" w:cstheme="minorBidi"/>
          <w:noProof/>
          <w:sz w:val="22"/>
          <w:szCs w:val="22"/>
          <w:rtl/>
        </w:rPr>
      </w:pPr>
      <w:hyperlink w:anchor="_Toc244784423" w:history="1">
        <w:r w:rsidR="00F62456" w:rsidRPr="000B01D7">
          <w:rPr>
            <w:rStyle w:val="Hyperlink"/>
            <w:noProof/>
          </w:rPr>
          <w:t>1.2</w:t>
        </w:r>
        <w:r w:rsidR="00F62456">
          <w:rPr>
            <w:rFonts w:asciiTheme="minorHAnsi" w:eastAsiaTheme="minorEastAsia" w:hAnsiTheme="minorHAnsi" w:cstheme="minorBidi"/>
            <w:noProof/>
            <w:sz w:val="22"/>
            <w:szCs w:val="22"/>
            <w:rtl/>
          </w:rPr>
          <w:tab/>
        </w:r>
        <w:r w:rsidR="00F62456" w:rsidRPr="000B01D7">
          <w:rPr>
            <w:rStyle w:val="Hyperlink"/>
            <w:noProof/>
          </w:rPr>
          <w:t>Neighborhood Discovery Protocol (NHDP)</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140FBF" w:rsidP="00F62456">
      <w:pPr>
        <w:pStyle w:val="TOC2"/>
        <w:tabs>
          <w:tab w:val="left" w:pos="4903"/>
        </w:tabs>
        <w:rPr>
          <w:rFonts w:asciiTheme="minorHAnsi" w:eastAsiaTheme="minorEastAsia" w:hAnsiTheme="minorHAnsi" w:cstheme="minorBidi"/>
          <w:noProof/>
          <w:sz w:val="22"/>
          <w:szCs w:val="22"/>
          <w:rtl/>
        </w:rPr>
      </w:pPr>
      <w:hyperlink w:anchor="_Toc244784424" w:history="1">
        <w:r w:rsidR="00F62456" w:rsidRPr="000B01D7">
          <w:rPr>
            <w:rStyle w:val="Hyperlink"/>
            <w:noProof/>
          </w:rPr>
          <w:t>1.3</w:t>
        </w:r>
        <w:r w:rsidR="00F62456">
          <w:rPr>
            <w:rFonts w:asciiTheme="minorHAnsi" w:eastAsiaTheme="minorEastAsia" w:hAnsiTheme="minorHAnsi" w:cstheme="minorBidi"/>
            <w:noProof/>
            <w:sz w:val="22"/>
            <w:szCs w:val="22"/>
            <w:rtl/>
          </w:rPr>
          <w:tab/>
        </w:r>
        <w:r w:rsidR="00F62456" w:rsidRPr="000B01D7">
          <w:rPr>
            <w:rStyle w:val="Hyperlink"/>
            <w:noProof/>
          </w:rPr>
          <w:t>Optimized Link State Routing Ver. 2 (OLSRv2)</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4</w:t>
        </w:r>
        <w:r>
          <w:rPr>
            <w:rStyle w:val="Hyperlink"/>
            <w:noProof/>
            <w:rtl/>
          </w:rPr>
          <w:fldChar w:fldCharType="end"/>
        </w:r>
      </w:hyperlink>
    </w:p>
    <w:p w:rsidR="00F62456" w:rsidRDefault="00140FBF" w:rsidP="00F62456">
      <w:pPr>
        <w:pStyle w:val="TOC1"/>
        <w:tabs>
          <w:tab w:val="left" w:pos="1989"/>
        </w:tabs>
        <w:rPr>
          <w:rFonts w:asciiTheme="minorHAnsi" w:eastAsiaTheme="minorEastAsia" w:hAnsiTheme="minorHAnsi" w:cstheme="minorBidi"/>
          <w:b w:val="0"/>
          <w:bCs w:val="0"/>
          <w:noProof/>
          <w:sz w:val="22"/>
          <w:szCs w:val="22"/>
          <w:rtl/>
        </w:rPr>
      </w:pPr>
      <w:hyperlink w:anchor="_Toc244784425" w:history="1">
        <w:r w:rsidR="00F62456" w:rsidRPr="000B01D7">
          <w:rPr>
            <w:rStyle w:val="Hyperlink"/>
            <w:noProof/>
          </w:rPr>
          <w:t>2</w:t>
        </w:r>
        <w:r w:rsidR="00F62456">
          <w:rPr>
            <w:rFonts w:asciiTheme="minorHAnsi" w:eastAsiaTheme="minorEastAsia" w:hAnsiTheme="minorHAnsi" w:cstheme="minorBidi"/>
            <w:b w:val="0"/>
            <w:bCs w:val="0"/>
            <w:noProof/>
            <w:sz w:val="22"/>
            <w:szCs w:val="22"/>
            <w:rtl/>
          </w:rPr>
          <w:tab/>
        </w:r>
        <w:r w:rsidR="00F62456" w:rsidRPr="000B01D7">
          <w:rPr>
            <w:rStyle w:val="Hyperlink"/>
            <w:noProof/>
          </w:rPr>
          <w:t>Project Description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140FBF" w:rsidP="00F62456">
      <w:pPr>
        <w:pStyle w:val="TOC2"/>
        <w:tabs>
          <w:tab w:val="left" w:pos="1920"/>
        </w:tabs>
        <w:rPr>
          <w:rFonts w:asciiTheme="minorHAnsi" w:eastAsiaTheme="minorEastAsia" w:hAnsiTheme="minorHAnsi" w:cstheme="minorBidi"/>
          <w:noProof/>
          <w:sz w:val="22"/>
          <w:szCs w:val="22"/>
          <w:rtl/>
        </w:rPr>
      </w:pPr>
      <w:hyperlink w:anchor="_Toc244784426" w:history="1">
        <w:r w:rsidR="00F62456" w:rsidRPr="000B01D7">
          <w:rPr>
            <w:rStyle w:val="Hyperlink"/>
            <w:noProof/>
          </w:rPr>
          <w:t>2.1</w:t>
        </w:r>
        <w:r w:rsidR="00F62456">
          <w:rPr>
            <w:rFonts w:asciiTheme="minorHAnsi" w:eastAsiaTheme="minorEastAsia" w:hAnsiTheme="minorHAnsi" w:cstheme="minorBidi"/>
            <w:noProof/>
            <w:sz w:val="22"/>
            <w:szCs w:val="22"/>
            <w:rtl/>
          </w:rPr>
          <w:tab/>
        </w:r>
        <w:r w:rsidR="00F62456" w:rsidRPr="000B01D7">
          <w:rPr>
            <w:rStyle w:val="Hyperlink"/>
            <w:noProof/>
          </w:rPr>
          <w:t>Purpose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140FBF" w:rsidP="00F62456">
      <w:pPr>
        <w:pStyle w:val="TOC2"/>
        <w:tabs>
          <w:tab w:val="left" w:pos="1981"/>
        </w:tabs>
        <w:rPr>
          <w:rFonts w:asciiTheme="minorHAnsi" w:eastAsiaTheme="minorEastAsia" w:hAnsiTheme="minorHAnsi" w:cstheme="minorBidi"/>
          <w:noProof/>
          <w:sz w:val="22"/>
          <w:szCs w:val="22"/>
          <w:rtl/>
        </w:rPr>
      </w:pPr>
      <w:hyperlink w:anchor="_Toc244784427" w:history="1">
        <w:r w:rsidR="00F62456" w:rsidRPr="000B01D7">
          <w:rPr>
            <w:rStyle w:val="Hyperlink"/>
            <w:noProof/>
          </w:rPr>
          <w:t>2.2</w:t>
        </w:r>
        <w:r w:rsidR="00F62456">
          <w:rPr>
            <w:rFonts w:asciiTheme="minorHAnsi" w:eastAsiaTheme="minorEastAsia" w:hAnsiTheme="minorHAnsi" w:cstheme="minorBidi"/>
            <w:noProof/>
            <w:sz w:val="22"/>
            <w:szCs w:val="22"/>
            <w:rtl/>
          </w:rPr>
          <w:tab/>
        </w:r>
        <w:r w:rsidR="00F62456" w:rsidRPr="000B01D7">
          <w:rPr>
            <w:rStyle w:val="Hyperlink"/>
            <w:noProof/>
          </w:rPr>
          <w:t>Main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140FBF" w:rsidP="00F62456">
      <w:pPr>
        <w:pStyle w:val="TOC3"/>
        <w:rPr>
          <w:rFonts w:asciiTheme="minorHAnsi" w:eastAsiaTheme="minorEastAsia" w:hAnsiTheme="minorHAnsi" w:cstheme="minorBidi"/>
          <w:noProof/>
          <w:sz w:val="22"/>
          <w:szCs w:val="22"/>
          <w:rtl/>
        </w:rPr>
      </w:pPr>
      <w:hyperlink w:anchor="_Toc244784428" w:history="1">
        <w:r w:rsidR="00F62456" w:rsidRPr="000B01D7">
          <w:rPr>
            <w:rStyle w:val="Hyperlink"/>
            <w:noProof/>
          </w:rPr>
          <w:t>2.2.1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Utilization Analysis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140FBF" w:rsidP="00F62456">
      <w:pPr>
        <w:pStyle w:val="TOC3"/>
        <w:rPr>
          <w:rFonts w:asciiTheme="minorHAnsi" w:eastAsiaTheme="minorEastAsia" w:hAnsiTheme="minorHAnsi" w:cstheme="minorBidi"/>
          <w:noProof/>
          <w:sz w:val="22"/>
          <w:szCs w:val="22"/>
          <w:rtl/>
        </w:rPr>
      </w:pPr>
      <w:hyperlink w:anchor="_Toc244784429" w:history="1">
        <w:r w:rsidR="00F62456" w:rsidRPr="000B01D7">
          <w:rPr>
            <w:rStyle w:val="Hyperlink"/>
            <w:noProof/>
          </w:rPr>
          <w:t>2.2.2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Network Reliability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140FBF" w:rsidP="00F62456">
      <w:pPr>
        <w:pStyle w:val="TOC3"/>
        <w:rPr>
          <w:rFonts w:asciiTheme="minorHAnsi" w:eastAsiaTheme="minorEastAsia" w:hAnsiTheme="minorHAnsi" w:cstheme="minorBidi"/>
          <w:noProof/>
          <w:sz w:val="22"/>
          <w:szCs w:val="22"/>
          <w:rtl/>
        </w:rPr>
      </w:pPr>
      <w:hyperlink w:anchor="_Toc244784430" w:history="1">
        <w:r w:rsidR="00F62456" w:rsidRPr="000B01D7">
          <w:rPr>
            <w:rStyle w:val="Hyperlink"/>
            <w:noProof/>
          </w:rPr>
          <w:t>2.2.3</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140FBF" w:rsidP="00F62456">
      <w:pPr>
        <w:pStyle w:val="TOC3"/>
        <w:rPr>
          <w:rFonts w:asciiTheme="minorHAnsi" w:eastAsiaTheme="minorEastAsia" w:hAnsiTheme="minorHAnsi" w:cstheme="minorBidi"/>
          <w:noProof/>
          <w:sz w:val="22"/>
          <w:szCs w:val="22"/>
          <w:rtl/>
        </w:rPr>
      </w:pPr>
      <w:hyperlink w:anchor="_Toc244784431" w:history="1">
        <w:r w:rsidR="00F62456" w:rsidRPr="000B01D7">
          <w:rPr>
            <w:rStyle w:val="Hyperlink"/>
            <w:noProof/>
          </w:rPr>
          <w:t>2.2.4</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Scalability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140FBF" w:rsidP="00F62456">
      <w:pPr>
        <w:pStyle w:val="TOC2"/>
        <w:tabs>
          <w:tab w:val="left" w:pos="2314"/>
        </w:tabs>
        <w:rPr>
          <w:rFonts w:asciiTheme="minorHAnsi" w:eastAsiaTheme="minorEastAsia" w:hAnsiTheme="minorHAnsi" w:cstheme="minorBidi"/>
          <w:noProof/>
          <w:sz w:val="22"/>
          <w:szCs w:val="22"/>
          <w:rtl/>
        </w:rPr>
      </w:pPr>
      <w:hyperlink w:anchor="_Toc244784432" w:history="1">
        <w:r w:rsidR="00F62456" w:rsidRPr="000B01D7">
          <w:rPr>
            <w:rStyle w:val="Hyperlink"/>
            <w:noProof/>
          </w:rPr>
          <w:t>2.3</w:t>
        </w:r>
        <w:r w:rsidR="00F62456">
          <w:rPr>
            <w:rFonts w:asciiTheme="minorHAnsi" w:eastAsiaTheme="minorEastAsia" w:hAnsiTheme="minorHAnsi" w:cstheme="minorBidi"/>
            <w:noProof/>
            <w:sz w:val="22"/>
            <w:szCs w:val="22"/>
            <w:rtl/>
          </w:rPr>
          <w:tab/>
        </w:r>
        <w:r w:rsidR="00F62456" w:rsidRPr="000B01D7">
          <w:rPr>
            <w:rStyle w:val="Hyperlink"/>
            <w:noProof/>
          </w:rPr>
          <w:t>Stretched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140FBF" w:rsidP="00F62456">
      <w:pPr>
        <w:pStyle w:val="TOC3"/>
        <w:rPr>
          <w:rFonts w:asciiTheme="minorHAnsi" w:eastAsiaTheme="minorEastAsia" w:hAnsiTheme="minorHAnsi" w:cstheme="minorBidi"/>
          <w:noProof/>
          <w:sz w:val="22"/>
          <w:szCs w:val="22"/>
          <w:rtl/>
        </w:rPr>
      </w:pPr>
      <w:hyperlink w:anchor="_Toc244784433" w:history="1">
        <w:r w:rsidR="00F62456" w:rsidRPr="000B01D7">
          <w:rPr>
            <w:rStyle w:val="Hyperlink"/>
            <w:noProof/>
          </w:rPr>
          <w:t>2.3.1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 mobility</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140FBF" w:rsidP="00F62456">
      <w:pPr>
        <w:pStyle w:val="TOC3"/>
        <w:rPr>
          <w:rFonts w:asciiTheme="minorHAnsi" w:eastAsiaTheme="minorEastAsia" w:hAnsiTheme="minorHAnsi" w:cstheme="minorBidi"/>
          <w:noProof/>
          <w:sz w:val="22"/>
          <w:szCs w:val="22"/>
          <w:rtl/>
        </w:rPr>
      </w:pPr>
      <w:hyperlink w:anchor="_Toc244784434" w:history="1">
        <w:r w:rsidR="00F62456" w:rsidRPr="000B01D7">
          <w:rPr>
            <w:rStyle w:val="Hyperlink"/>
            <w:noProof/>
          </w:rPr>
          <w:t>2.3.2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Secondary MPR sets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140FBF" w:rsidP="00F62456">
      <w:pPr>
        <w:pStyle w:val="TOC2"/>
        <w:tabs>
          <w:tab w:val="left" w:pos="1680"/>
        </w:tabs>
        <w:rPr>
          <w:rFonts w:asciiTheme="minorHAnsi" w:eastAsiaTheme="minorEastAsia" w:hAnsiTheme="minorHAnsi" w:cstheme="minorBidi"/>
          <w:noProof/>
          <w:sz w:val="22"/>
          <w:szCs w:val="22"/>
          <w:rtl/>
        </w:rPr>
      </w:pPr>
      <w:hyperlink w:anchor="_Toc244784435" w:history="1">
        <w:r w:rsidR="00F62456" w:rsidRPr="000B01D7">
          <w:rPr>
            <w:rStyle w:val="Hyperlink"/>
            <w:noProof/>
          </w:rPr>
          <w:t>2.4</w:t>
        </w:r>
        <w:r w:rsidR="00F62456">
          <w:rPr>
            <w:rFonts w:asciiTheme="minorHAnsi" w:eastAsiaTheme="minorEastAsia" w:hAnsiTheme="minorHAnsi" w:cstheme="minorBidi"/>
            <w:noProof/>
            <w:sz w:val="22"/>
            <w:szCs w:val="22"/>
            <w:rtl/>
          </w:rPr>
          <w:tab/>
        </w:r>
        <w:r w:rsidR="00F62456" w:rsidRPr="000B01D7">
          <w:rPr>
            <w:rStyle w:val="Hyperlink"/>
            <w:noProof/>
          </w:rPr>
          <w:t>Output</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140FBF" w:rsidP="00F62456">
      <w:pPr>
        <w:pStyle w:val="TOC1"/>
        <w:tabs>
          <w:tab w:val="left" w:pos="1680"/>
        </w:tabs>
        <w:rPr>
          <w:rFonts w:asciiTheme="minorHAnsi" w:eastAsiaTheme="minorEastAsia" w:hAnsiTheme="minorHAnsi" w:cstheme="minorBidi"/>
          <w:b w:val="0"/>
          <w:bCs w:val="0"/>
          <w:noProof/>
          <w:sz w:val="22"/>
          <w:szCs w:val="22"/>
          <w:rtl/>
        </w:rPr>
      </w:pPr>
      <w:hyperlink w:anchor="_Toc244784436" w:history="1">
        <w:r w:rsidR="00F62456" w:rsidRPr="000B01D7">
          <w:rPr>
            <w:rStyle w:val="Hyperlink"/>
            <w:noProof/>
          </w:rPr>
          <w:t>3</w:t>
        </w:r>
        <w:r w:rsidR="00F62456">
          <w:rPr>
            <w:rFonts w:asciiTheme="minorHAnsi" w:eastAsiaTheme="minorEastAsia" w:hAnsiTheme="minorHAnsi" w:cstheme="minorBidi"/>
            <w:b w:val="0"/>
            <w:bCs w:val="0"/>
            <w:noProof/>
            <w:sz w:val="22"/>
            <w:szCs w:val="22"/>
            <w:rtl/>
          </w:rPr>
          <w:tab/>
        </w:r>
        <w:r w:rsidR="00F62456" w:rsidRPr="000B01D7">
          <w:rPr>
            <w:rStyle w:val="Hyperlink"/>
            <w:noProof/>
          </w:rPr>
          <w:t>General Layout</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140FBF" w:rsidP="00F62456">
      <w:pPr>
        <w:pStyle w:val="TOC1"/>
        <w:tabs>
          <w:tab w:val="left" w:pos="1680"/>
        </w:tabs>
        <w:rPr>
          <w:rFonts w:asciiTheme="minorHAnsi" w:eastAsiaTheme="minorEastAsia" w:hAnsiTheme="minorHAnsi" w:cstheme="minorBidi"/>
          <w:b w:val="0"/>
          <w:bCs w:val="0"/>
          <w:noProof/>
          <w:sz w:val="22"/>
          <w:szCs w:val="22"/>
          <w:rtl/>
        </w:rPr>
      </w:pPr>
      <w:hyperlink w:anchor="_Toc244784437" w:history="1">
        <w:r w:rsidR="00F62456" w:rsidRPr="000B01D7">
          <w:rPr>
            <w:rStyle w:val="Hyperlink"/>
            <w:noProof/>
          </w:rPr>
          <w:t>4</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Modules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140FBF" w:rsidP="00F62456">
      <w:pPr>
        <w:pStyle w:val="TOC2"/>
        <w:rPr>
          <w:rFonts w:asciiTheme="minorHAnsi" w:eastAsiaTheme="minorEastAsia" w:hAnsiTheme="minorHAnsi" w:cstheme="minorBidi"/>
          <w:noProof/>
          <w:sz w:val="22"/>
          <w:szCs w:val="22"/>
          <w:rtl/>
        </w:rPr>
      </w:pPr>
      <w:hyperlink w:anchor="_Toc244784438" w:history="1">
        <w:r w:rsidR="00F62456" w:rsidRPr="000B01D7">
          <w:rPr>
            <w:rStyle w:val="Hyperlink"/>
            <w:noProof/>
          </w:rPr>
          <w:t>4.1</w:t>
        </w:r>
        <w:r w:rsidR="00F62456">
          <w:rPr>
            <w:rFonts w:asciiTheme="minorHAnsi" w:eastAsiaTheme="minorEastAsia" w:hAnsiTheme="minorHAnsi" w:cstheme="minorBidi"/>
            <w:noProof/>
            <w:sz w:val="22"/>
            <w:szCs w:val="22"/>
            <w:rtl/>
          </w:rPr>
          <w:tab/>
        </w:r>
        <w:r w:rsidR="00F62456" w:rsidRPr="000B01D7">
          <w:rPr>
            <w:rStyle w:val="Hyperlink"/>
            <w:noProof/>
          </w:rPr>
          <w:t>GUI</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140FBF" w:rsidP="00F62456">
      <w:pPr>
        <w:pStyle w:val="TOC2"/>
        <w:rPr>
          <w:rFonts w:asciiTheme="minorHAnsi" w:eastAsiaTheme="minorEastAsia" w:hAnsiTheme="minorHAnsi" w:cstheme="minorBidi"/>
          <w:noProof/>
          <w:sz w:val="22"/>
          <w:szCs w:val="22"/>
          <w:rtl/>
        </w:rPr>
      </w:pPr>
      <w:hyperlink w:anchor="_Toc244784439" w:history="1">
        <w:r w:rsidR="00F62456" w:rsidRPr="000B01D7">
          <w:rPr>
            <w:rStyle w:val="Hyperlink"/>
            <w:noProof/>
          </w:rPr>
          <w:t>4.2</w:t>
        </w:r>
        <w:r w:rsidR="00F62456">
          <w:rPr>
            <w:rFonts w:asciiTheme="minorHAnsi" w:eastAsiaTheme="minorEastAsia" w:hAnsiTheme="minorHAnsi" w:cstheme="minorBidi"/>
            <w:noProof/>
            <w:sz w:val="22"/>
            <w:szCs w:val="22"/>
            <w:rtl/>
          </w:rPr>
          <w:tab/>
        </w:r>
        <w:r w:rsidR="00F62456" w:rsidRPr="000B01D7">
          <w:rPr>
            <w:rStyle w:val="Hyperlink"/>
            <w:noProof/>
          </w:rPr>
          <w:t>Log</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140FBF" w:rsidP="00F62456">
      <w:pPr>
        <w:pStyle w:val="TOC2"/>
        <w:tabs>
          <w:tab w:val="left" w:pos="2081"/>
        </w:tabs>
        <w:rPr>
          <w:rFonts w:asciiTheme="minorHAnsi" w:eastAsiaTheme="minorEastAsia" w:hAnsiTheme="minorHAnsi" w:cstheme="minorBidi"/>
          <w:noProof/>
          <w:sz w:val="22"/>
          <w:szCs w:val="22"/>
          <w:rtl/>
        </w:rPr>
      </w:pPr>
      <w:hyperlink w:anchor="_Toc244784440" w:history="1">
        <w:r w:rsidR="00F62456" w:rsidRPr="000B01D7">
          <w:rPr>
            <w:rStyle w:val="Hyperlink"/>
            <w:noProof/>
          </w:rPr>
          <w:t>4.3</w:t>
        </w:r>
        <w:r w:rsidR="00F62456">
          <w:rPr>
            <w:rFonts w:asciiTheme="minorHAnsi" w:eastAsiaTheme="minorEastAsia" w:hAnsiTheme="minorHAnsi" w:cstheme="minorBidi"/>
            <w:noProof/>
            <w:sz w:val="22"/>
            <w:szCs w:val="22"/>
            <w:rtl/>
          </w:rPr>
          <w:tab/>
        </w:r>
        <w:r w:rsidR="00F62456" w:rsidRPr="000B01D7">
          <w:rPr>
            <w:rStyle w:val="Hyperlink"/>
            <w:noProof/>
          </w:rPr>
          <w:t>Tasks Queue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140FBF" w:rsidP="00F62456">
      <w:pPr>
        <w:pStyle w:val="TOC2"/>
        <w:tabs>
          <w:tab w:val="left" w:pos="2358"/>
        </w:tabs>
        <w:rPr>
          <w:rFonts w:asciiTheme="minorHAnsi" w:eastAsiaTheme="minorEastAsia" w:hAnsiTheme="minorHAnsi" w:cstheme="minorBidi"/>
          <w:noProof/>
          <w:sz w:val="22"/>
          <w:szCs w:val="22"/>
          <w:rtl/>
        </w:rPr>
      </w:pPr>
      <w:hyperlink w:anchor="_Toc244784441" w:history="1">
        <w:r w:rsidR="00F62456" w:rsidRPr="000B01D7">
          <w:rPr>
            <w:rStyle w:val="Hyperlink"/>
            <w:noProof/>
          </w:rPr>
          <w:t>4.4</w:t>
        </w:r>
        <w:r w:rsidR="00F62456">
          <w:rPr>
            <w:rFonts w:asciiTheme="minorHAnsi" w:eastAsiaTheme="minorEastAsia" w:hAnsiTheme="minorHAnsi" w:cstheme="minorBidi"/>
            <w:noProof/>
            <w:sz w:val="22"/>
            <w:szCs w:val="22"/>
            <w:rtl/>
          </w:rPr>
          <w:tab/>
        </w:r>
        <w:r w:rsidR="00F62456" w:rsidRPr="000B01D7">
          <w:rPr>
            <w:rStyle w:val="Hyperlink"/>
            <w:noProof/>
          </w:rPr>
          <w:t>Event Generator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140FBF" w:rsidP="00F62456">
      <w:pPr>
        <w:pStyle w:val="TOC2"/>
        <w:tabs>
          <w:tab w:val="left" w:pos="1920"/>
        </w:tabs>
        <w:rPr>
          <w:rFonts w:asciiTheme="minorHAnsi" w:eastAsiaTheme="minorEastAsia" w:hAnsiTheme="minorHAnsi" w:cstheme="minorBidi"/>
          <w:noProof/>
          <w:sz w:val="22"/>
          <w:szCs w:val="22"/>
          <w:rtl/>
        </w:rPr>
      </w:pPr>
      <w:hyperlink w:anchor="_Toc244784442" w:history="1">
        <w:r w:rsidR="00F62456" w:rsidRPr="000B01D7">
          <w:rPr>
            <w:rStyle w:val="Hyperlink"/>
            <w:noProof/>
          </w:rPr>
          <w:t>4.5</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140FBF" w:rsidP="00F62456">
      <w:pPr>
        <w:pStyle w:val="TOC2"/>
        <w:tabs>
          <w:tab w:val="left" w:pos="2581"/>
        </w:tabs>
        <w:rPr>
          <w:rFonts w:asciiTheme="minorHAnsi" w:eastAsiaTheme="minorEastAsia" w:hAnsiTheme="minorHAnsi" w:cstheme="minorBidi"/>
          <w:noProof/>
          <w:sz w:val="22"/>
          <w:szCs w:val="22"/>
          <w:rtl/>
        </w:rPr>
      </w:pPr>
      <w:hyperlink w:anchor="_Toc244784443" w:history="1">
        <w:r w:rsidR="00F62456" w:rsidRPr="000B01D7">
          <w:rPr>
            <w:rStyle w:val="Hyperlink"/>
            <w:noProof/>
          </w:rPr>
          <w:t>4.6</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140FBF" w:rsidP="00F62456">
      <w:pPr>
        <w:pStyle w:val="TOC2"/>
        <w:tabs>
          <w:tab w:val="left" w:pos="2270"/>
        </w:tabs>
        <w:rPr>
          <w:rFonts w:asciiTheme="minorHAnsi" w:eastAsiaTheme="minorEastAsia" w:hAnsiTheme="minorHAnsi" w:cstheme="minorBidi"/>
          <w:noProof/>
          <w:sz w:val="22"/>
          <w:szCs w:val="22"/>
          <w:rtl/>
        </w:rPr>
      </w:pPr>
      <w:hyperlink w:anchor="_Toc244784444" w:history="1">
        <w:r w:rsidR="00F62456" w:rsidRPr="000B01D7">
          <w:rPr>
            <w:rStyle w:val="Hyperlink"/>
            <w:noProof/>
          </w:rPr>
          <w:t>4.7</w:t>
        </w:r>
        <w:r w:rsidR="00F62456">
          <w:rPr>
            <w:rFonts w:asciiTheme="minorHAnsi" w:eastAsiaTheme="minorEastAsia" w:hAnsiTheme="minorHAnsi" w:cstheme="minorBidi"/>
            <w:noProof/>
            <w:sz w:val="22"/>
            <w:szCs w:val="22"/>
            <w:rtl/>
          </w:rPr>
          <w:tab/>
        </w:r>
        <w:r w:rsidR="00F62456" w:rsidRPr="000B01D7">
          <w:rPr>
            <w:rStyle w:val="Hyperlink"/>
            <w:noProof/>
          </w:rPr>
          <w:t>OLSRv2 Layer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140FBF" w:rsidP="00F62456">
      <w:pPr>
        <w:pStyle w:val="TOC1"/>
        <w:tabs>
          <w:tab w:val="left" w:pos="1920"/>
        </w:tabs>
        <w:rPr>
          <w:rFonts w:asciiTheme="minorHAnsi" w:eastAsiaTheme="minorEastAsia" w:hAnsiTheme="minorHAnsi" w:cstheme="minorBidi"/>
          <w:b w:val="0"/>
          <w:bCs w:val="0"/>
          <w:noProof/>
          <w:sz w:val="22"/>
          <w:szCs w:val="22"/>
          <w:rtl/>
        </w:rPr>
      </w:pPr>
      <w:hyperlink w:anchor="_Toc244784445" w:history="1">
        <w:r w:rsidR="00F62456" w:rsidRPr="000B01D7">
          <w:rPr>
            <w:rStyle w:val="Hyperlink"/>
            <w:noProof/>
          </w:rPr>
          <w:t>5</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Algorithm</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140FBF" w:rsidP="00F62456">
      <w:pPr>
        <w:pStyle w:val="TOC2"/>
        <w:tabs>
          <w:tab w:val="left" w:pos="2447"/>
        </w:tabs>
        <w:rPr>
          <w:rFonts w:asciiTheme="minorHAnsi" w:eastAsiaTheme="minorEastAsia" w:hAnsiTheme="minorHAnsi" w:cstheme="minorBidi"/>
          <w:noProof/>
          <w:sz w:val="22"/>
          <w:szCs w:val="22"/>
          <w:rtl/>
        </w:rPr>
      </w:pPr>
      <w:hyperlink w:anchor="_Toc244784446" w:history="1">
        <w:r w:rsidR="00F62456" w:rsidRPr="000B01D7">
          <w:rPr>
            <w:rStyle w:val="Hyperlink"/>
            <w:noProof/>
          </w:rPr>
          <w:t>5.1</w:t>
        </w:r>
        <w:r w:rsidR="00F62456">
          <w:rPr>
            <w:rFonts w:asciiTheme="minorHAnsi" w:eastAsiaTheme="minorEastAsia" w:hAnsiTheme="minorHAnsi" w:cstheme="minorBidi"/>
            <w:noProof/>
            <w:sz w:val="22"/>
            <w:szCs w:val="22"/>
            <w:rtl/>
          </w:rPr>
          <w:tab/>
        </w:r>
        <w:r w:rsidR="00F62456" w:rsidRPr="000B01D7">
          <w:rPr>
            <w:rStyle w:val="Hyperlink"/>
            <w:noProof/>
          </w:rPr>
          <w:t>Event Generation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140FBF" w:rsidP="00F62456">
      <w:pPr>
        <w:pStyle w:val="TOC2"/>
        <w:tabs>
          <w:tab w:val="left" w:pos="3025"/>
        </w:tabs>
        <w:rPr>
          <w:rFonts w:asciiTheme="minorHAnsi" w:eastAsiaTheme="minorEastAsia" w:hAnsiTheme="minorHAnsi" w:cstheme="minorBidi"/>
          <w:noProof/>
          <w:sz w:val="22"/>
          <w:szCs w:val="22"/>
          <w:rtl/>
        </w:rPr>
      </w:pPr>
      <w:hyperlink w:anchor="_Toc244784447" w:history="1">
        <w:r w:rsidR="00F62456" w:rsidRPr="000B01D7">
          <w:rPr>
            <w:rStyle w:val="Hyperlink"/>
            <w:noProof/>
          </w:rPr>
          <w:t>5.2</w:t>
        </w:r>
        <w:r w:rsidR="00F62456">
          <w:rPr>
            <w:rFonts w:asciiTheme="minorHAnsi" w:eastAsiaTheme="minorEastAsia" w:hAnsiTheme="minorHAnsi" w:cstheme="minorBidi"/>
            <w:noProof/>
            <w:sz w:val="22"/>
            <w:szCs w:val="22"/>
            <w:rtl/>
          </w:rPr>
          <w:tab/>
        </w:r>
        <w:r w:rsidR="00F62456" w:rsidRPr="000B01D7">
          <w:rPr>
            <w:rStyle w:val="Hyperlink"/>
            <w:noProof/>
          </w:rPr>
          <w:t>Protocol implementation</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140FBF" w:rsidP="00F62456">
      <w:pPr>
        <w:pStyle w:val="TOC2"/>
        <w:tabs>
          <w:tab w:val="left" w:pos="1920"/>
        </w:tabs>
        <w:rPr>
          <w:rFonts w:asciiTheme="minorHAnsi" w:eastAsiaTheme="minorEastAsia" w:hAnsiTheme="minorHAnsi" w:cstheme="minorBidi"/>
          <w:noProof/>
          <w:sz w:val="22"/>
          <w:szCs w:val="22"/>
          <w:rtl/>
        </w:rPr>
      </w:pPr>
      <w:hyperlink w:anchor="_Toc244784448" w:history="1">
        <w:r w:rsidR="00F62456" w:rsidRPr="000B01D7">
          <w:rPr>
            <w:rStyle w:val="Hyperlink"/>
            <w:noProof/>
          </w:rPr>
          <w:t>5.3</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140FBF" w:rsidP="00F62456">
      <w:pPr>
        <w:pStyle w:val="TOC2"/>
        <w:tabs>
          <w:tab w:val="left" w:pos="2581"/>
        </w:tabs>
        <w:rPr>
          <w:rFonts w:asciiTheme="minorHAnsi" w:eastAsiaTheme="minorEastAsia" w:hAnsiTheme="minorHAnsi" w:cstheme="minorBidi"/>
          <w:noProof/>
          <w:sz w:val="22"/>
          <w:szCs w:val="22"/>
          <w:rtl/>
        </w:rPr>
      </w:pPr>
      <w:hyperlink w:anchor="_Toc244784449" w:history="1">
        <w:r w:rsidR="00F62456" w:rsidRPr="000B01D7">
          <w:rPr>
            <w:rStyle w:val="Hyperlink"/>
            <w:noProof/>
          </w:rPr>
          <w:t>5.4</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140FBF" w:rsidP="00F62456">
      <w:pPr>
        <w:pStyle w:val="TOC1"/>
        <w:tabs>
          <w:tab w:val="left" w:pos="1440"/>
        </w:tabs>
        <w:rPr>
          <w:rFonts w:asciiTheme="minorHAnsi" w:eastAsiaTheme="minorEastAsia" w:hAnsiTheme="minorHAnsi" w:cstheme="minorBidi"/>
          <w:b w:val="0"/>
          <w:bCs w:val="0"/>
          <w:noProof/>
          <w:sz w:val="22"/>
          <w:szCs w:val="22"/>
          <w:rtl/>
        </w:rPr>
      </w:pPr>
      <w:hyperlink w:anchor="_Toc244784450" w:history="1">
        <w:r w:rsidR="00F62456" w:rsidRPr="000B01D7">
          <w:rPr>
            <w:rStyle w:val="Hyperlink"/>
            <w:noProof/>
          </w:rPr>
          <w:t>6</w:t>
        </w:r>
        <w:r w:rsidR="00F62456">
          <w:rPr>
            <w:rFonts w:asciiTheme="minorHAnsi" w:eastAsiaTheme="minorEastAsia" w:hAnsiTheme="minorHAnsi" w:cstheme="minorBidi"/>
            <w:b w:val="0"/>
            <w:bCs w:val="0"/>
            <w:noProof/>
            <w:sz w:val="22"/>
            <w:szCs w:val="22"/>
            <w:rtl/>
          </w:rPr>
          <w:tab/>
        </w:r>
        <w:r w:rsidR="00F62456" w:rsidRPr="000B01D7">
          <w:rPr>
            <w:rStyle w:val="Hyperlink"/>
            <w:noProof/>
          </w:rPr>
          <w:t>Appendixes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140FBF" w:rsidP="00F62456">
      <w:pPr>
        <w:pStyle w:val="TOC2"/>
        <w:tabs>
          <w:tab w:val="left" w:pos="4286"/>
        </w:tabs>
        <w:rPr>
          <w:rFonts w:asciiTheme="minorHAnsi" w:eastAsiaTheme="minorEastAsia" w:hAnsiTheme="minorHAnsi" w:cstheme="minorBidi"/>
          <w:noProof/>
          <w:sz w:val="22"/>
          <w:szCs w:val="22"/>
          <w:rtl/>
        </w:rPr>
      </w:pPr>
      <w:hyperlink w:anchor="_Toc244784451" w:history="1">
        <w:r w:rsidR="00F62456" w:rsidRPr="000B01D7">
          <w:rPr>
            <w:rStyle w:val="Hyperlink"/>
            <w:noProof/>
          </w:rPr>
          <w:t>6.1</w:t>
        </w:r>
        <w:r w:rsidR="00F62456">
          <w:rPr>
            <w:rFonts w:asciiTheme="minorHAnsi" w:eastAsiaTheme="minorEastAsia" w:hAnsiTheme="minorHAnsi" w:cstheme="minorBidi"/>
            <w:noProof/>
            <w:sz w:val="22"/>
            <w:szCs w:val="22"/>
            <w:rtl/>
          </w:rPr>
          <w:tab/>
        </w:r>
        <w:r w:rsidR="00F62456" w:rsidRPr="000B01D7">
          <w:rPr>
            <w:rStyle w:val="Hyperlink"/>
            <w:noProof/>
          </w:rPr>
          <w:t>Appendix 1: Estimated project timetable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140FBF" w:rsidP="00F62456">
      <w:pPr>
        <w:pStyle w:val="TOC2"/>
        <w:tabs>
          <w:tab w:val="left" w:pos="4631"/>
        </w:tabs>
        <w:rPr>
          <w:rFonts w:asciiTheme="minorHAnsi" w:eastAsiaTheme="minorEastAsia" w:hAnsiTheme="minorHAnsi" w:cstheme="minorBidi"/>
          <w:noProof/>
          <w:sz w:val="22"/>
          <w:szCs w:val="22"/>
          <w:rtl/>
        </w:rPr>
      </w:pPr>
      <w:hyperlink w:anchor="_Toc244784452" w:history="1">
        <w:r w:rsidR="00F62456" w:rsidRPr="000B01D7">
          <w:rPr>
            <w:rStyle w:val="Hyperlink"/>
            <w:noProof/>
          </w:rPr>
          <w:t>6.2</w:t>
        </w:r>
        <w:r w:rsidR="00F62456">
          <w:rPr>
            <w:rFonts w:asciiTheme="minorHAnsi" w:eastAsiaTheme="minorEastAsia" w:hAnsiTheme="minorHAnsi" w:cstheme="minorBidi"/>
            <w:noProof/>
            <w:sz w:val="22"/>
            <w:szCs w:val="22"/>
            <w:rtl/>
          </w:rPr>
          <w:tab/>
        </w:r>
        <w:r w:rsidR="00F62456" w:rsidRPr="000B01D7">
          <w:rPr>
            <w:rStyle w:val="Hyperlink"/>
            <w:noProof/>
          </w:rPr>
          <w:t>Appendix 2: Requirements and Assumptions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140FBF" w:rsidP="00F62456">
      <w:pPr>
        <w:pStyle w:val="TOC3"/>
        <w:rPr>
          <w:rFonts w:asciiTheme="minorHAnsi" w:eastAsiaTheme="minorEastAsia" w:hAnsiTheme="minorHAnsi" w:cstheme="minorBidi"/>
          <w:noProof/>
          <w:sz w:val="22"/>
          <w:szCs w:val="22"/>
          <w:rtl/>
        </w:rPr>
      </w:pPr>
      <w:hyperlink w:anchor="_Toc244784453" w:history="1">
        <w:r w:rsidR="00F62456" w:rsidRPr="000B01D7">
          <w:rPr>
            <w:rStyle w:val="Hyperlink"/>
            <w:noProof/>
          </w:rPr>
          <w:t>6.2.1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Assumptions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140FBF" w:rsidP="00F62456">
      <w:pPr>
        <w:pStyle w:val="TOC3"/>
        <w:rPr>
          <w:rFonts w:asciiTheme="minorHAnsi" w:eastAsiaTheme="minorEastAsia" w:hAnsiTheme="minorHAnsi" w:cstheme="minorBidi"/>
          <w:noProof/>
          <w:sz w:val="22"/>
          <w:szCs w:val="22"/>
          <w:rtl/>
        </w:rPr>
      </w:pPr>
      <w:hyperlink w:anchor="_Toc244784454" w:history="1">
        <w:r w:rsidR="00F62456" w:rsidRPr="000B01D7">
          <w:rPr>
            <w:rStyle w:val="Hyperlink"/>
            <w:noProof/>
          </w:rPr>
          <w:t>6.2.2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Requirements</w:t>
        </w:r>
        <w:r w:rsidR="00F62456">
          <w:rPr>
            <w:rStyle w:val="Hyperlink"/>
            <w:noProof/>
          </w:rPr>
          <w:tab/>
        </w:r>
        <w:r w:rsidR="00F62456">
          <w:rPr>
            <w:rStyle w:val="Hyperlink"/>
            <w:noProof/>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B9743A" w:rsidRDefault="00140FBF" w:rsidP="00F62456">
      <w:pPr>
        <w:bidi w:val="0"/>
      </w:pPr>
      <w:r>
        <w:fldChar w:fldCharType="end"/>
      </w:r>
    </w:p>
    <w:p w:rsidR="004F70EE" w:rsidRDefault="004F70EE" w:rsidP="004F70EE">
      <w:pPr>
        <w:bidi w:val="0"/>
      </w:pPr>
    </w:p>
    <w:p w:rsidR="004F70EE" w:rsidRDefault="004F70EE" w:rsidP="004F70EE">
      <w:pPr>
        <w:bidi w:val="0"/>
      </w:pPr>
    </w:p>
    <w:p w:rsidR="00E53179" w:rsidRDefault="00E53179" w:rsidP="00E53179">
      <w:pPr>
        <w:bidi w:val="0"/>
        <w:rPr>
          <w:rtl/>
        </w:rPr>
      </w:pPr>
    </w:p>
    <w:p w:rsidR="00EA1402" w:rsidRDefault="00EA1402" w:rsidP="001C2558">
      <w:pPr>
        <w:pStyle w:val="Heading1"/>
        <w:bidi w:val="0"/>
        <w:jc w:val="left"/>
      </w:pPr>
      <w:bookmarkStart w:id="24" w:name="_Toc243569465"/>
      <w:bookmarkStart w:id="25" w:name="_Toc243569895"/>
      <w:bookmarkStart w:id="26" w:name="_Toc244784421"/>
      <w:r>
        <w:lastRenderedPageBreak/>
        <w:t>Introduction</w:t>
      </w:r>
      <w:bookmarkEnd w:id="24"/>
      <w:bookmarkEnd w:id="25"/>
      <w:bookmarkEnd w:id="26"/>
    </w:p>
    <w:p w:rsidR="008B08AC" w:rsidRDefault="008B08AC" w:rsidP="001C2558">
      <w:pPr>
        <w:pStyle w:val="Heading2"/>
        <w:bidi w:val="0"/>
        <w:jc w:val="left"/>
      </w:pPr>
      <w:bookmarkStart w:id="27" w:name="_Toc243569466"/>
      <w:bookmarkStart w:id="28" w:name="_Toc243569896"/>
      <w:bookmarkStart w:id="29" w:name="_Toc244784422"/>
      <w:r>
        <w:t>OLSR introduction</w:t>
      </w:r>
      <w:bookmarkEnd w:id="27"/>
      <w:bookmarkEnd w:id="28"/>
      <w:bookmarkEnd w:id="29"/>
    </w:p>
    <w:p w:rsidR="00E53179" w:rsidRDefault="00E53179" w:rsidP="008D44D1">
      <w:pPr>
        <w:bidi w:val="0"/>
        <w:ind w:firstLine="576"/>
        <w:jc w:val="left"/>
      </w:pPr>
      <w:r>
        <w:tab/>
        <w:t>The Optimized Link State Routing Protocol (OLSR) is developed for mobile ad hoc networks.  It operates as a proactive protocol</w:t>
      </w:r>
      <w:r w:rsidR="00F608E0">
        <w:t xml:space="preserve"> (table driven)</w:t>
      </w:r>
      <w:r>
        <w:t xml:space="preserve"> which exchanges topology information with other nodes of the network regularly.  It was developed to work independently from other protocols.  Likewise it makes no assumptions about the underlying link-layer.  The protocol inherits the stability of a link state algorithm and has the advantage of having routes immediately available when needed due to its proactive nature.</w:t>
      </w:r>
      <w:r w:rsidR="007D2D62">
        <w:t xml:space="preserve">  OLSR stack location is beneath the transport layer as supplement to the network layer.  Each node can operate as a router to different implementations of local networks.</w:t>
      </w:r>
    </w:p>
    <w:p w:rsidR="00E53179" w:rsidRDefault="00E53179" w:rsidP="00E4290E">
      <w:pPr>
        <w:bidi w:val="0"/>
        <w:ind w:firstLine="576"/>
        <w:jc w:val="left"/>
      </w:pPr>
      <w:r>
        <w:tab/>
        <w:t>OLSR is well suited to large</w:t>
      </w:r>
      <w:r w:rsidR="00E4290E">
        <w:t>r</w:t>
      </w:r>
      <w:r>
        <w:t xml:space="preserve"> and dense</w:t>
      </w:r>
      <w:r w:rsidR="00E4290E">
        <w:t>r mobile networks then other naive routing options.</w:t>
      </w:r>
      <w:r>
        <w:t xml:space="preserve"> </w:t>
      </w:r>
      <w:r w:rsidR="00E4290E">
        <w:t xml:space="preserve"> </w:t>
      </w:r>
      <w:r>
        <w:t>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Heading2"/>
        <w:bidi w:val="0"/>
        <w:jc w:val="left"/>
      </w:pPr>
      <w:bookmarkStart w:id="30" w:name="_Neighborhood_Discovery_Protocol"/>
      <w:bookmarkStart w:id="31" w:name="_Toc243569467"/>
      <w:bookmarkStart w:id="32" w:name="_Toc243569897"/>
      <w:bookmarkStart w:id="33" w:name="_Ref244761601"/>
      <w:bookmarkStart w:id="34" w:name="_Toc244784423"/>
      <w:bookmarkEnd w:id="30"/>
      <w:r>
        <w:t>Neighborhood Discovery Protocol (NHDP</w:t>
      </w:r>
      <w:bookmarkEnd w:id="31"/>
      <w:bookmarkEnd w:id="32"/>
      <w:r w:rsidR="004F70EE">
        <w:t>)</w:t>
      </w:r>
      <w:bookmarkEnd w:id="33"/>
      <w:bookmarkEnd w:id="34"/>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8780C">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Th</w:t>
      </w:r>
      <w:r w:rsidR="0018780C">
        <w:t>eir</w:t>
      </w:r>
      <w:r>
        <w:t xml:space="preserv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w:t>
      </w:r>
      <w:r w:rsidR="00B106BB">
        <w:t xml:space="preserve"> parties). The receiver</w:t>
      </w:r>
      <w:r>
        <w:t xml:space="preserve"> construct a 2-hop neighbor</w:t>
      </w:r>
      <w:r w:rsidR="002B4370">
        <w:t>s set</w:t>
      </w:r>
      <w:r w:rsidR="00F64768">
        <w:t xml:space="preserve"> by joining all the received sender's 1-hop 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rPr>
        <w:lastRenderedPageBreak/>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Caption"/>
        <w:bidi w:val="0"/>
        <w:jc w:val="center"/>
      </w:pPr>
      <w:r>
        <w:t xml:space="preserve">Figure </w:t>
      </w:r>
      <w:r w:rsidR="00140FBF">
        <w:fldChar w:fldCharType="begin"/>
      </w:r>
      <w:r w:rsidR="005F5D02">
        <w:instrText xml:space="preserve"> STYLEREF 1 \s </w:instrText>
      </w:r>
      <w:r w:rsidR="00140FBF">
        <w:fldChar w:fldCharType="separate"/>
      </w:r>
      <w:r w:rsidR="0087060B">
        <w:rPr>
          <w:noProof/>
          <w:cs/>
        </w:rPr>
        <w:t>‎</w:t>
      </w:r>
      <w:r w:rsidR="0087060B">
        <w:rPr>
          <w:noProof/>
        </w:rPr>
        <w:t>1</w:t>
      </w:r>
      <w:r w:rsidR="00140FBF">
        <w:fldChar w:fldCharType="end"/>
      </w:r>
      <w:r w:rsidR="0087060B">
        <w:noBreakHyphen/>
      </w:r>
      <w:r w:rsidR="00140FBF">
        <w:fldChar w:fldCharType="begin"/>
      </w:r>
      <w:r w:rsidR="005F5D02">
        <w:instrText xml:space="preserve"> SEQ Figure \* ARABIC \s 1 </w:instrText>
      </w:r>
      <w:r w:rsidR="00140FBF">
        <w:fldChar w:fldCharType="separate"/>
      </w:r>
      <w:r w:rsidR="0087060B">
        <w:rPr>
          <w:noProof/>
        </w:rPr>
        <w:t>1</w:t>
      </w:r>
      <w:r w:rsidR="00140FBF">
        <w:fldChar w:fldCharType="end"/>
      </w:r>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685FAA">
        <w:t>with node B</w:t>
      </w:r>
      <w:r w:rsidR="00CB3FD4">
        <w:t xml:space="preserve"> </w:t>
      </w:r>
      <w:r w:rsidR="00EE7B26">
        <w:t>that</w:t>
      </w:r>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This means that if a message from a 1-hop neighbo</w:t>
      </w:r>
      <w:r w:rsidR="00685FAA">
        <w:t>r is not received by a node, the</w:t>
      </w:r>
      <w:r>
        <w:t xml:space="preserve">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w:t>
      </w:r>
      <w:r w:rsidR="00CE7D5B">
        <w:t>ly</w:t>
      </w:r>
      <w:r>
        <w:t xml:space="preserve">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8171E">
        <w:t xml:space="preserve"> after a ce</w:t>
      </w:r>
      <w:r w:rsidR="002C4BDB">
        <w:t xml:space="preserve">rtain </w:t>
      </w:r>
      <w:r w:rsidR="002C4BDB">
        <w:rPr>
          <w:i/>
          <w:iCs/>
        </w:rPr>
        <w:t>Minimum Interval</w:t>
      </w:r>
      <w:r w:rsidR="002C4BDB">
        <w:t xml:space="preserve"> from the last message transmission.</w:t>
      </w:r>
    </w:p>
    <w:p w:rsidR="004149EE" w:rsidRDefault="004149EE" w:rsidP="001C2558">
      <w:pPr>
        <w:pStyle w:val="Heading2"/>
        <w:bidi w:val="0"/>
        <w:jc w:val="left"/>
      </w:pPr>
      <w:bookmarkStart w:id="35" w:name="_Toc243569468"/>
      <w:bookmarkStart w:id="36" w:name="_Toc243569898"/>
      <w:bookmarkStart w:id="37" w:name="_Ref244441334"/>
      <w:bookmarkStart w:id="38" w:name="_Toc24478442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35"/>
      <w:bookmarkEnd w:id="36"/>
      <w:r w:rsidR="00C470A2">
        <w:t>(OLSR</w:t>
      </w:r>
      <w:r w:rsidR="00AD0737">
        <w:t>v2)</w:t>
      </w:r>
      <w:bookmarkEnd w:id="37"/>
      <w:bookmarkEnd w:id="38"/>
    </w:p>
    <w:p w:rsidR="00AD0737" w:rsidRDefault="00AD0737" w:rsidP="001C2558">
      <w:pPr>
        <w:bidi w:val="0"/>
        <w:ind w:firstLine="576"/>
        <w:jc w:val="left"/>
      </w:pPr>
      <w:r>
        <w:t>Optimized Link State Routing Ver.2 (</w:t>
      </w:r>
      <w:r w:rsidR="004C1314" w:rsidRPr="004C1314">
        <w:rPr>
          <w:i/>
          <w:iCs/>
        </w:rPr>
        <w:t>OLSRv2</w:t>
      </w:r>
      <w:r>
        <w:t xml:space="preserve">) is </w:t>
      </w:r>
      <w:r w:rsidR="006B106F">
        <w:t xml:space="preserve">a </w:t>
      </w:r>
      <w:r>
        <w:t xml:space="preserve">proactive protocol (table driven) that uses NHDP protocol described in section 1.2. </w:t>
      </w:r>
      <w:r w:rsidR="004C1314" w:rsidRPr="004C1314">
        <w:rPr>
          <w:i/>
          <w:iCs/>
        </w:rPr>
        <w:t>OLSRv2</w:t>
      </w:r>
      <w:r>
        <w:t xml:space="preserve"> is optimized routing protocol for MANET networks that can handle dynamic topology.</w:t>
      </w:r>
    </w:p>
    <w:p w:rsidR="002F0E60" w:rsidRDefault="00AD0737" w:rsidP="008D44D1">
      <w:pPr>
        <w:bidi w:val="0"/>
        <w:ind w:firstLine="576"/>
        <w:jc w:val="left"/>
      </w:pPr>
      <w:r>
        <w:t>The main concept of the protocol is the use of Multipoint Relays (MPRs).</w:t>
      </w:r>
      <w:r w:rsidR="002F0E60">
        <w:t xml:space="preserve"> MPRs are used in the OLSR protocol to minimize the overhead of flooding messages in the network by reducing redundant retransmissions in the same region.  Each node in the network selects a set of nodes in its symmetric 1-hop neighborhood (see </w:t>
      </w:r>
      <w:r w:rsidR="00140FBF">
        <w:fldChar w:fldCharType="begin"/>
      </w:r>
      <w:r w:rsidR="002F0E60">
        <w:instrText xml:space="preserve"> REF _Ref244761601 \r \h </w:instrText>
      </w:r>
      <w:r w:rsidR="00140FBF">
        <w:fldChar w:fldCharType="separate"/>
      </w:r>
      <w:r w:rsidR="002F0E60">
        <w:rPr>
          <w:cs/>
        </w:rPr>
        <w:t>‎</w:t>
      </w:r>
      <w:r w:rsidR="002F0E60">
        <w:t>1.2</w:t>
      </w:r>
      <w:r w:rsidR="00140FBF">
        <w:fldChar w:fldCharType="end"/>
      </w:r>
      <w:r w:rsidR="008D44D1">
        <w:t>) that may</w:t>
      </w:r>
      <w:r w:rsidR="002F0E60">
        <w:t xml:space="preserve">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AD0737" w:rsidRDefault="008D44D1" w:rsidP="002F0E60">
      <w:pPr>
        <w:bidi w:val="0"/>
        <w:ind w:firstLine="576"/>
        <w:jc w:val="left"/>
      </w:pPr>
      <w:r>
        <w:t>T</w:t>
      </w:r>
      <w:r w:rsidR="00AD0737">
        <w:t>he set of MPRs sho</w:t>
      </w:r>
      <w:r w:rsidR="00BC32E2">
        <w:t xml:space="preserve">uld cover all the 2-hop (see </w:t>
      </w:r>
      <w:r w:rsidR="00140FBF">
        <w:fldChar w:fldCharType="begin"/>
      </w:r>
      <w:r w:rsidR="00BC32E2">
        <w:instrText xml:space="preserve"> REF _Ref244761601 \r \h </w:instrText>
      </w:r>
      <w:r w:rsidR="00140FBF">
        <w:fldChar w:fldCharType="separate"/>
      </w:r>
      <w:r w:rsidR="00BC32E2">
        <w:rPr>
          <w:cs/>
        </w:rPr>
        <w:t>‎</w:t>
      </w:r>
      <w:r w:rsidR="00BC32E2">
        <w:t>1.2</w:t>
      </w:r>
      <w:r w:rsidR="00140FBF">
        <w:fldChar w:fldCharType="end"/>
      </w:r>
      <w:r w:rsidR="00AD0737">
        <w:t>) neighbors of the node, meaning that the union of all neighbors of MPRs gives the group of</w:t>
      </w:r>
      <w:r w:rsidR="00190B43">
        <w:t xml:space="preserve"> all nodes until the</w:t>
      </w:r>
      <w:r w:rsidR="00AD0737">
        <w:t xml:space="preserve"> 2-hop</w:t>
      </w:r>
      <w:r w:rsidR="00190B43">
        <w:t xml:space="preserve"> </w:t>
      </w:r>
      <w:r w:rsidR="00EC34CA">
        <w:t>degree of the MPR</w:t>
      </w:r>
      <w:r w:rsidR="004B36B8">
        <w:t>s</w:t>
      </w:r>
      <w:r w:rsidR="00EC34CA">
        <w:t xml:space="preserve"> selector</w:t>
      </w:r>
      <w:r w:rsidR="00AD0737">
        <w:t>.</w:t>
      </w:r>
    </w:p>
    <w:p w:rsidR="00AD0737" w:rsidRDefault="00AD0737" w:rsidP="004B36B8">
      <w:pPr>
        <w:bidi w:val="0"/>
        <w:ind w:firstLine="576"/>
        <w:jc w:val="left"/>
      </w:pPr>
      <w:r>
        <w:lastRenderedPageBreak/>
        <w:t>Basically, the route between two nodes in the network is a sequence of hops through MPRs. The last MPR is the target node or</w:t>
      </w:r>
      <w:r w:rsidR="004B36B8">
        <w:t>,</w:t>
      </w:r>
      <w:r>
        <w:t xml:space="preserve"> the target is a 1-hop neighbor of the last MPR.</w:t>
      </w:r>
    </w:p>
    <w:p w:rsidR="008A771A" w:rsidRPr="008A771A" w:rsidRDefault="008A771A" w:rsidP="008A771A">
      <w:pPr>
        <w:bidi w:val="0"/>
        <w:ind w:firstLine="576"/>
        <w:jc w:val="left"/>
      </w:pPr>
      <w:r>
        <w:t xml:space="preserve">A node’s request from another to be an MPR for </w:t>
      </w:r>
      <w:proofErr w:type="gramStart"/>
      <w:r>
        <w:t>it,</w:t>
      </w:r>
      <w:proofErr w:type="gramEnd"/>
      <w:r>
        <w:t xml:space="preserve"> is passed via attaching new information to </w:t>
      </w:r>
      <w:r>
        <w:rPr>
          <w:i/>
          <w:iCs/>
        </w:rPr>
        <w:t>“Hello” messages</w:t>
      </w:r>
      <w:r>
        <w:t xml:space="preserve"> generated by the underlying </w:t>
      </w:r>
      <w:r>
        <w:rPr>
          <w:i/>
          <w:iCs/>
        </w:rPr>
        <w:t>NHDP</w:t>
      </w:r>
      <w:r>
        <w:t>.</w:t>
      </w:r>
    </w:p>
    <w:p w:rsidR="00AD0737" w:rsidRDefault="004C1314" w:rsidP="004B36B8">
      <w:pPr>
        <w:bidi w:val="0"/>
        <w:ind w:firstLine="576"/>
        <w:jc w:val="left"/>
      </w:pPr>
      <w:r w:rsidRPr="004C1314">
        <w:rPr>
          <w:i/>
          <w:iCs/>
        </w:rPr>
        <w:t>OLSRv2</w:t>
      </w:r>
      <w:r w:rsidR="00AD0737">
        <w:t xml:space="preserve"> defines only one type of </w:t>
      </w:r>
      <w:r w:rsidR="004B36B8">
        <w:t>message</w:t>
      </w:r>
      <w:r w:rsidR="00AD0737">
        <w:t xml:space="preserve">, </w:t>
      </w:r>
      <w:r w:rsidR="004B36B8" w:rsidRPr="005B6128">
        <w:rPr>
          <w:i/>
          <w:iCs/>
        </w:rPr>
        <w:t>Topology Control (TC).</w:t>
      </w:r>
    </w:p>
    <w:p w:rsidR="00AD0737" w:rsidRDefault="00B47375" w:rsidP="001C2558">
      <w:pPr>
        <w:bidi w:val="0"/>
        <w:ind w:firstLine="576"/>
        <w:jc w:val="left"/>
      </w:pP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being modified by </w:t>
      </w:r>
      <w:r w:rsidR="004C1314" w:rsidRPr="004C1314">
        <w:rPr>
          <w:i/>
          <w:iCs/>
        </w:rPr>
        <w:t>OLSRv2</w:t>
      </w:r>
      <w:r w:rsidR="00AD0737">
        <w:t xml:space="preserve"> to contain the selected MPRs set of the source node.  Upon receiving </w:t>
      </w:r>
      <w:r>
        <w:rPr>
          <w:i/>
          <w:iCs/>
        </w:rPr>
        <w:t>“</w:t>
      </w:r>
      <w:r w:rsidR="00AD0737" w:rsidRPr="00B47375">
        <w:rPr>
          <w:i/>
        </w:rPr>
        <w:t>Hello</w:t>
      </w:r>
      <w:r>
        <w:rPr>
          <w:i/>
          <w:iCs/>
        </w:rPr>
        <w:t>”</w:t>
      </w:r>
      <w:r w:rsidRPr="00B47375">
        <w:rPr>
          <w:i/>
          <w:iCs/>
        </w:rPr>
        <w:t xml:space="preserve"> </w:t>
      </w:r>
      <w:r w:rsidR="004B36B8">
        <w:rPr>
          <w:i/>
          <w:iCs/>
        </w:rPr>
        <w:t>message</w:t>
      </w:r>
      <w:r w:rsidRPr="00B47375">
        <w:rPr>
          <w:i/>
          <w:iCs/>
        </w:rPr>
        <w:t>s</w:t>
      </w:r>
      <w:r w:rsidR="00AD0737">
        <w:t xml:space="preserve">, if the target node was selected as MPR, it will update its status to be an MPR for the source node. </w:t>
      </w: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never forwarded by the </w:t>
      </w:r>
      <w:r w:rsidR="004C1314" w:rsidRPr="004C1314">
        <w:rPr>
          <w:i/>
          <w:iCs/>
        </w:rPr>
        <w:t>OLSRv2</w:t>
      </w:r>
      <w:r w:rsidR="00AD0737">
        <w:t xml:space="preserve"> protocol.</w:t>
      </w:r>
    </w:p>
    <w:p w:rsidR="00AD0737" w:rsidRDefault="005B6128" w:rsidP="001C2558">
      <w:pPr>
        <w:bidi w:val="0"/>
        <w:ind w:firstLine="576"/>
        <w:jc w:val="left"/>
      </w:pPr>
      <w:r w:rsidRPr="005B6128">
        <w:rPr>
          <w:i/>
          <w:iCs/>
        </w:rPr>
        <w:t>“TC” messages</w:t>
      </w:r>
      <w:r w:rsidR="00AD0737">
        <w:t xml:space="preserve"> include the set of all nodes that selected the source node as a MPR. Also, this </w:t>
      </w:r>
      <w:r w:rsidR="004B36B8">
        <w:t>message</w:t>
      </w:r>
      <w:r w:rsidR="00AD0737">
        <w:t xml:space="preserve"> may contain rel</w:t>
      </w:r>
      <w:r w:rsidR="004B36B8">
        <w:t>evant information regarding</w:t>
      </w:r>
      <w:r w:rsidR="00AD0737">
        <w:t xml:space="preserve"> the different interfaces of the node and the network (if such exist) that are connected to this node. </w:t>
      </w:r>
      <w:r w:rsidRPr="005B6128">
        <w:rPr>
          <w:i/>
          <w:iCs/>
        </w:rPr>
        <w:t>“TC” messages</w:t>
      </w:r>
      <w:r w:rsidR="00AD0737">
        <w:t xml:space="preserve"> are always forwarded, unless this </w:t>
      </w:r>
      <w:r w:rsidR="004B36B8">
        <w:t>message</w:t>
      </w:r>
      <w:r w:rsidR="00AD0737">
        <w:t xml:space="preserve"> was already sent by this station, and are broadcasted to all nodes in the network.</w:t>
      </w:r>
    </w:p>
    <w:p w:rsidR="00AD0737" w:rsidRDefault="004C1314" w:rsidP="001C2558">
      <w:pPr>
        <w:bidi w:val="0"/>
        <w:ind w:firstLine="576"/>
        <w:jc w:val="left"/>
      </w:pPr>
      <w:r w:rsidRPr="004C1314">
        <w:rPr>
          <w:i/>
          <w:iCs/>
        </w:rPr>
        <w:t>OLSRv2</w:t>
      </w:r>
      <w:r w:rsidR="00AD0737">
        <w:t xml:space="preserve"> keeps different information tables, Topology Information Base, that hold information regarding the MPR selectors of this node, network topology information and information regarding routes to all nodes in the network.</w:t>
      </w:r>
    </w:p>
    <w:p w:rsidR="00AD0737" w:rsidRDefault="00AD0737" w:rsidP="008D1396">
      <w:pPr>
        <w:bidi w:val="0"/>
        <w:ind w:firstLine="576"/>
        <w:jc w:val="left"/>
      </w:pPr>
      <w:r>
        <w:t xml:space="preserve">Furthermore, </w:t>
      </w:r>
      <w:r w:rsidR="004C1314" w:rsidRPr="004C1314">
        <w:rPr>
          <w:i/>
          <w:iCs/>
        </w:rPr>
        <w:t>OLSRv2</w:t>
      </w:r>
      <w:r>
        <w:t xml:space="preserve"> keeps information regarding all </w:t>
      </w:r>
      <w:r w:rsidR="005B6128" w:rsidRPr="005B6128">
        <w:rPr>
          <w:i/>
          <w:iCs/>
        </w:rPr>
        <w:t>“TC” messages</w:t>
      </w:r>
      <w:r>
        <w:t xml:space="preserve"> that this st</w:t>
      </w:r>
      <w:r w:rsidR="004B36B8">
        <w:t xml:space="preserve">ation </w:t>
      </w:r>
      <w:r w:rsidR="008D1396">
        <w:t>receives processes or forwards</w:t>
      </w:r>
      <w:r>
        <w:t xml:space="preserve"> – Processing and Forwarding Information Base. This information helps to lower the amount of </w:t>
      </w:r>
      <w:r w:rsidR="005B6128" w:rsidRPr="005B6128">
        <w:rPr>
          <w:i/>
          <w:iCs/>
        </w:rPr>
        <w:t>“TC” messages</w:t>
      </w:r>
      <w:r>
        <w:t xml:space="preserve"> that are being sent by each node.</w:t>
      </w:r>
    </w:p>
    <w:p w:rsidR="00AD0737" w:rsidRDefault="005B6128" w:rsidP="001C2558">
      <w:pPr>
        <w:bidi w:val="0"/>
        <w:ind w:firstLine="720"/>
        <w:jc w:val="left"/>
      </w:pPr>
      <w:r w:rsidRPr="005B6128">
        <w:rPr>
          <w:i/>
          <w:iCs/>
        </w:rPr>
        <w:t>“TC” messages</w:t>
      </w:r>
      <w:r w:rsidR="00AD0737">
        <w:t xml:space="preserve">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Caption"/>
        <w:bidi w:val="0"/>
        <w:jc w:val="center"/>
        <w:rPr>
          <w:noProof/>
        </w:rPr>
      </w:pPr>
      <w:r>
        <w:rPr>
          <w:noProof/>
        </w:rPr>
        <w:t xml:space="preserve">Figure </w:t>
      </w:r>
      <w:r w:rsidR="00140FBF">
        <w:rPr>
          <w:noProof/>
        </w:rPr>
        <w:fldChar w:fldCharType="begin"/>
      </w:r>
      <w:r>
        <w:rPr>
          <w:noProof/>
        </w:rPr>
        <w:instrText xml:space="preserve"> STYLEREF 1 \s </w:instrText>
      </w:r>
      <w:r w:rsidR="00140FBF">
        <w:rPr>
          <w:noProof/>
        </w:rPr>
        <w:fldChar w:fldCharType="separate"/>
      </w:r>
      <w:r>
        <w:rPr>
          <w:noProof/>
          <w:cs/>
        </w:rPr>
        <w:t>‎</w:t>
      </w:r>
      <w:r>
        <w:rPr>
          <w:noProof/>
        </w:rPr>
        <w:t>1</w:t>
      </w:r>
      <w:r w:rsidR="00140FBF">
        <w:rPr>
          <w:noProof/>
        </w:rPr>
        <w:fldChar w:fldCharType="end"/>
      </w:r>
      <w:r>
        <w:rPr>
          <w:noProof/>
        </w:rPr>
        <w:noBreakHyphen/>
      </w:r>
      <w:r w:rsidR="00140FBF">
        <w:rPr>
          <w:noProof/>
        </w:rPr>
        <w:fldChar w:fldCharType="begin"/>
      </w:r>
      <w:r>
        <w:rPr>
          <w:noProof/>
        </w:rPr>
        <w:instrText xml:space="preserve"> SEQ Figure \* ARABIC \s 1 </w:instrText>
      </w:r>
      <w:r w:rsidR="00140FBF">
        <w:rPr>
          <w:noProof/>
        </w:rPr>
        <w:fldChar w:fldCharType="separate"/>
      </w:r>
      <w:r>
        <w:rPr>
          <w:noProof/>
        </w:rPr>
        <w:t>2</w:t>
      </w:r>
      <w:r w:rsidR="00140FBF">
        <w:rPr>
          <w:noProof/>
        </w:rPr>
        <w:fldChar w:fldCharType="end"/>
      </w:r>
    </w:p>
    <w:p w:rsidR="004149EE" w:rsidRDefault="007C3268" w:rsidP="001C2558">
      <w:pPr>
        <w:pStyle w:val="Heading1"/>
        <w:bidi w:val="0"/>
        <w:jc w:val="left"/>
      </w:pPr>
      <w:bookmarkStart w:id="39" w:name="_Toc243569469"/>
      <w:bookmarkStart w:id="40" w:name="_Toc243569899"/>
      <w:r>
        <w:br w:type="page"/>
      </w:r>
      <w:bookmarkStart w:id="41" w:name="_Ref244443591"/>
      <w:bookmarkStart w:id="42" w:name="_Toc244784425"/>
      <w:r w:rsidR="004149EE">
        <w:lastRenderedPageBreak/>
        <w:t>Project Description</w:t>
      </w:r>
      <w:bookmarkEnd w:id="39"/>
      <w:bookmarkEnd w:id="40"/>
      <w:bookmarkEnd w:id="41"/>
      <w:bookmarkEnd w:id="42"/>
    </w:p>
    <w:p w:rsidR="004149EE" w:rsidRDefault="004149EE" w:rsidP="00201A25">
      <w:pPr>
        <w:pStyle w:val="Heading2"/>
        <w:bidi w:val="0"/>
        <w:jc w:val="left"/>
      </w:pPr>
      <w:bookmarkStart w:id="43" w:name="_Toc244784426"/>
      <w:bookmarkStart w:id="44" w:name="_Toc243569470"/>
      <w:bookmarkStart w:id="45" w:name="_Toc243569900"/>
      <w:r>
        <w:t>Purpose</w:t>
      </w:r>
      <w:bookmarkEnd w:id="43"/>
      <w:r w:rsidR="009B044B">
        <w:t xml:space="preserve"> </w:t>
      </w:r>
      <w:bookmarkEnd w:id="44"/>
      <w:bookmarkEnd w:id="45"/>
    </w:p>
    <w:p w:rsidR="007C3268" w:rsidRPr="007C3268" w:rsidRDefault="007C3268" w:rsidP="00281AA9">
      <w:pPr>
        <w:bidi w:val="0"/>
        <w:ind w:left="90" w:firstLine="486"/>
        <w:jc w:val="left"/>
      </w:pPr>
      <w:r>
        <w:t xml:space="preserve">The main purpose of this project </w:t>
      </w:r>
      <w:r w:rsidR="00281AA9">
        <w:t>was</w:t>
      </w:r>
      <w:r>
        <w:t xml:space="preserve"> to create </w:t>
      </w:r>
      <w:r w:rsidR="006A2E02">
        <w:t xml:space="preserve">a </w:t>
      </w:r>
      <w:r>
        <w:t>simulator for</w:t>
      </w:r>
      <w:r w:rsidR="00281AA9">
        <w:t xml:space="preserve"> the</w:t>
      </w:r>
      <w:r>
        <w:t xml:space="preserve"> </w:t>
      </w:r>
      <w:r w:rsidR="004C1314" w:rsidRPr="004C1314">
        <w:rPr>
          <w:i/>
          <w:iCs/>
        </w:rPr>
        <w:t>OLSRv2</w:t>
      </w:r>
      <w:r>
        <w:t xml:space="preserve"> protocol. </w:t>
      </w:r>
      <w:r w:rsidR="00281AA9">
        <w:t xml:space="preserve"> </w:t>
      </w:r>
      <w:r>
        <w:t>Investigate and analyze the behavior and performance of the protocol with different</w:t>
      </w:r>
      <w:r w:rsidR="00281AA9">
        <w:t xml:space="preserve"> characteristics of the network.  The simulator was created with a wide range of adjustable parameters that can produce a wide spectrum of analytic measurements.</w:t>
      </w:r>
    </w:p>
    <w:p w:rsidR="004149EE" w:rsidRDefault="004149EE" w:rsidP="001C2558">
      <w:pPr>
        <w:pStyle w:val="Heading2"/>
        <w:bidi w:val="0"/>
        <w:jc w:val="left"/>
      </w:pPr>
      <w:bookmarkStart w:id="46" w:name="_Toc243569471"/>
      <w:bookmarkStart w:id="47" w:name="_Toc243569901"/>
      <w:bookmarkStart w:id="48" w:name="_Toc244784427"/>
      <w:r>
        <w:t>Main Goals</w:t>
      </w:r>
      <w:bookmarkEnd w:id="46"/>
      <w:bookmarkEnd w:id="47"/>
      <w:bookmarkEnd w:id="48"/>
    </w:p>
    <w:p w:rsidR="00281AA9" w:rsidRPr="00281AA9" w:rsidRDefault="00281AA9" w:rsidP="00281AA9">
      <w:pPr>
        <w:bidi w:val="0"/>
        <w:ind w:firstLine="576"/>
      </w:pPr>
      <w:r>
        <w:t xml:space="preserve">The simulator that we created can produce </w:t>
      </w:r>
      <w:r w:rsidR="00B14A87">
        <w:t>a wide range of analytic measurement; hence we decided to focus our research on the following topics.</w:t>
      </w:r>
      <w:r>
        <w:t xml:space="preserve"> </w:t>
      </w:r>
    </w:p>
    <w:p w:rsidR="004149EE" w:rsidRDefault="00CD30AA" w:rsidP="00B64B83">
      <w:pPr>
        <w:pStyle w:val="Heading3"/>
        <w:bidi w:val="0"/>
        <w:jc w:val="left"/>
      </w:pPr>
      <w:bookmarkStart w:id="49" w:name="_Toc243569472"/>
      <w:bookmarkStart w:id="50" w:name="_Toc243569902"/>
      <w:bookmarkStart w:id="51" w:name="_Toc244784428"/>
      <w:r>
        <w:t>MPR Selection</w:t>
      </w:r>
      <w:r w:rsidR="004149EE">
        <w:t xml:space="preserve"> Analysis</w:t>
      </w:r>
      <w:bookmarkEnd w:id="49"/>
      <w:bookmarkEnd w:id="50"/>
      <w:bookmarkEnd w:id="51"/>
    </w:p>
    <w:p w:rsidR="00F93065" w:rsidRPr="00F93065" w:rsidRDefault="00F93065" w:rsidP="00F93065">
      <w:pPr>
        <w:bidi w:val="0"/>
        <w:ind w:firstLine="720"/>
      </w:pPr>
      <w:r>
        <w:t>MPR selection can have a significant impact on the network utilization, a minimal selection of 1-hop MPRs that cover the entire 2-hop neighborhood of a single node may result in a better network utilization in comparison to a selection of the entire 1-hop neighborhood as MPRs.</w:t>
      </w:r>
    </w:p>
    <w:p w:rsidR="00B64B83" w:rsidRDefault="00B64B83" w:rsidP="00B64B83">
      <w:pPr>
        <w:pStyle w:val="Heading4"/>
        <w:bidi w:val="0"/>
      </w:pPr>
      <w:r>
        <w:t>Minimal 1-Hop Set</w:t>
      </w:r>
    </w:p>
    <w:p w:rsidR="00B64B83" w:rsidRDefault="00B64B83" w:rsidP="00B64B83">
      <w:pPr>
        <w:pStyle w:val="Heading4"/>
        <w:bidi w:val="0"/>
      </w:pPr>
      <w:r>
        <w:t>All 1-Hop Set</w:t>
      </w:r>
    </w:p>
    <w:p w:rsidR="001628F3" w:rsidRPr="001628F3" w:rsidRDefault="001628F3" w:rsidP="001628F3">
      <w:pPr>
        <w:pStyle w:val="Heading4"/>
        <w:bidi w:val="0"/>
      </w:pPr>
      <w:r>
        <w:t>Results</w:t>
      </w:r>
    </w:p>
    <w:p w:rsidR="004149EE" w:rsidRDefault="00B64B83" w:rsidP="00B64B83">
      <w:pPr>
        <w:pStyle w:val="Heading3"/>
        <w:bidi w:val="0"/>
        <w:jc w:val="left"/>
      </w:pPr>
      <w:r>
        <w:t>Data Send Mode Analysis</w:t>
      </w:r>
    </w:p>
    <w:p w:rsidR="00F07BE7" w:rsidRPr="00F07BE7" w:rsidRDefault="00801150" w:rsidP="00801150">
      <w:pPr>
        <w:bidi w:val="0"/>
        <w:ind w:firstLine="720"/>
      </w:pPr>
      <w:r>
        <w:t>We decided to compare between the p</w:t>
      </w:r>
      <w:r w:rsidR="001628F3">
        <w:t>ropagation</w:t>
      </w:r>
      <w:r>
        <w:t xml:space="preserve"> of data packets through the MPRs vs. the propagation of data packets through the entire 1-hop </w:t>
      </w:r>
      <w:r w:rsidR="00330E1C">
        <w:t>neighborhood.</w:t>
      </w:r>
    </w:p>
    <w:p w:rsidR="00B64B83" w:rsidRDefault="00B64B83" w:rsidP="00B64B83">
      <w:pPr>
        <w:pStyle w:val="Heading4"/>
        <w:bidi w:val="0"/>
      </w:pPr>
      <w:r>
        <w:t>MPRs only</w:t>
      </w:r>
    </w:p>
    <w:p w:rsidR="00B64B83" w:rsidRDefault="00B64B83" w:rsidP="00B64B83">
      <w:pPr>
        <w:pStyle w:val="Heading4"/>
        <w:bidi w:val="0"/>
      </w:pPr>
      <w:r>
        <w:t>All neighbors</w:t>
      </w:r>
    </w:p>
    <w:p w:rsidR="001628F3" w:rsidRPr="001628F3" w:rsidRDefault="001628F3" w:rsidP="001628F3">
      <w:pPr>
        <w:pStyle w:val="Heading4"/>
        <w:bidi w:val="0"/>
      </w:pPr>
      <w:r>
        <w:t>Results</w:t>
      </w:r>
    </w:p>
    <w:p w:rsidR="00B9464A" w:rsidRDefault="00B9464A" w:rsidP="00B64B83">
      <w:pPr>
        <w:pStyle w:val="Heading3"/>
        <w:bidi w:val="0"/>
        <w:jc w:val="left"/>
      </w:pPr>
      <w:bookmarkStart w:id="52" w:name="_Toc243569474"/>
      <w:bookmarkStart w:id="53" w:name="_Toc243569904"/>
      <w:bookmarkStart w:id="54" w:name="_Toc244784430"/>
      <w:r>
        <w:t>Topology</w:t>
      </w:r>
      <w:bookmarkEnd w:id="52"/>
      <w:bookmarkEnd w:id="53"/>
      <w:bookmarkEnd w:id="54"/>
      <w:r w:rsidR="00B64B83">
        <w:t xml:space="preserve"> Analysis</w:t>
      </w:r>
    </w:p>
    <w:p w:rsidR="00D76D5E" w:rsidRPr="00D76D5E" w:rsidRDefault="00D76D5E" w:rsidP="00D76D5E">
      <w:pPr>
        <w:bidi w:val="0"/>
        <w:ind w:firstLine="720"/>
      </w:pPr>
      <w:r>
        <w:t>The simulator we created supports setting the topology layout in one of two modes, either UNIFORM or CLUSTER.  We decided to investigate the throughput received in each of these topology layouts.</w:t>
      </w:r>
    </w:p>
    <w:p w:rsidR="00B64B83" w:rsidRDefault="00B64B83" w:rsidP="00B64B83">
      <w:pPr>
        <w:pStyle w:val="Heading4"/>
        <w:bidi w:val="0"/>
      </w:pPr>
      <w:r>
        <w:t>Uniform</w:t>
      </w:r>
    </w:p>
    <w:p w:rsidR="00415F03" w:rsidRDefault="00B64B83" w:rsidP="00B64B83">
      <w:pPr>
        <w:pStyle w:val="Heading4"/>
        <w:bidi w:val="0"/>
      </w:pPr>
      <w:r>
        <w:t>Cluster</w:t>
      </w:r>
    </w:p>
    <w:p w:rsidR="00624E8A" w:rsidRDefault="00624E8A" w:rsidP="001C2558">
      <w:pPr>
        <w:pStyle w:val="Heading2"/>
        <w:bidi w:val="0"/>
        <w:jc w:val="left"/>
      </w:pPr>
      <w:bookmarkStart w:id="55" w:name="_Toc244784435"/>
      <w:bookmarkStart w:id="56" w:name="_Toc243569480"/>
      <w:bookmarkStart w:id="57" w:name="_Toc243569910"/>
      <w:r>
        <w:t>Output</w:t>
      </w:r>
      <w:bookmarkEnd w:id="55"/>
      <w:r w:rsidR="00E132B0">
        <w:t xml:space="preserve"> </w:t>
      </w:r>
      <w:bookmarkEnd w:id="56"/>
      <w:bookmarkEnd w:id="57"/>
    </w:p>
    <w:p w:rsidR="00681D8F" w:rsidRDefault="00681D8F" w:rsidP="00681D8F">
      <w:pPr>
        <w:pStyle w:val="Heading3"/>
        <w:bidi w:val="0"/>
      </w:pPr>
      <w:r>
        <w:t>GUI</w:t>
      </w:r>
    </w:p>
    <w:p w:rsidR="00640E75" w:rsidRDefault="00640E75" w:rsidP="00640E75">
      <w:pPr>
        <w:bidi w:val="0"/>
        <w:ind w:firstLine="720"/>
      </w:pPr>
      <w:r>
        <w:t xml:space="preserve">The output generated by the GUI shows the state of the stations and the data packets transmissions while they occur, the size attributes of the simulated world can be altered through the "World size" entry in the Layout tab.  The speed in which the </w:t>
      </w:r>
      <w:r>
        <w:lastRenderedPageBreak/>
        <w:t>graphical simulation is presented can be changed during the simulation run by altering the "Simulation speed" entry in the Simulation tab.</w:t>
      </w:r>
    </w:p>
    <w:p w:rsidR="00640E75" w:rsidRDefault="00640E75" w:rsidP="00640E75">
      <w:pPr>
        <w:bidi w:val="0"/>
        <w:ind w:firstLine="720"/>
      </w:pPr>
      <w:r>
        <w:rPr>
          <w:noProof/>
        </w:rPr>
        <w:drawing>
          <wp:anchor distT="0" distB="0" distL="114300" distR="114300" simplePos="0" relativeHeight="251674624" behindDoc="0" locked="0" layoutInCell="1" allowOverlap="1">
            <wp:simplePos x="0" y="0"/>
            <wp:positionH relativeFrom="column">
              <wp:posOffset>9525</wp:posOffset>
            </wp:positionH>
            <wp:positionV relativeFrom="paragraph">
              <wp:posOffset>49530</wp:posOffset>
            </wp:positionV>
            <wp:extent cx="5267325" cy="4333875"/>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67325" cy="4333875"/>
                    </a:xfrm>
                    <a:prstGeom prst="rect">
                      <a:avLst/>
                    </a:prstGeom>
                    <a:noFill/>
                    <a:ln w="9525">
                      <a:noFill/>
                      <a:miter lim="800000"/>
                      <a:headEnd/>
                      <a:tailEnd/>
                    </a:ln>
                  </pic:spPr>
                </pic:pic>
              </a:graphicData>
            </a:graphic>
          </wp:anchor>
        </w:drawing>
      </w:r>
    </w:p>
    <w:p w:rsidR="00640E75" w:rsidRDefault="00640E75" w:rsidP="00640E75">
      <w:pPr>
        <w:bidi w:val="0"/>
        <w:ind w:firstLine="720"/>
      </w:pPr>
    </w:p>
    <w:p w:rsidR="00640E75" w:rsidRDefault="00640E75" w:rsidP="00640E75">
      <w:pPr>
        <w:bidi w:val="0"/>
        <w:ind w:firstLine="720"/>
      </w:pPr>
    </w:p>
    <w:p w:rsidR="00640E75" w:rsidRDefault="00640E75" w:rsidP="00640E75">
      <w:pPr>
        <w:bidi w:val="0"/>
        <w:ind w:firstLine="720"/>
      </w:pPr>
    </w:p>
    <w:p w:rsidR="00640E75" w:rsidRDefault="00640E75" w:rsidP="00640E75">
      <w:pPr>
        <w:bidi w:val="0"/>
        <w:ind w:firstLine="720"/>
      </w:pPr>
    </w:p>
    <w:p w:rsidR="00640E75" w:rsidRDefault="00640E75" w:rsidP="00640E75">
      <w:pPr>
        <w:bidi w:val="0"/>
        <w:ind w:firstLine="720"/>
      </w:pPr>
    </w:p>
    <w:p w:rsidR="00640E75" w:rsidRDefault="00640E75" w:rsidP="00640E75">
      <w:pPr>
        <w:bidi w:val="0"/>
        <w:ind w:firstLine="720"/>
      </w:pPr>
    </w:p>
    <w:p w:rsidR="00640E75" w:rsidRDefault="00640E75" w:rsidP="00640E75">
      <w:pPr>
        <w:bidi w:val="0"/>
        <w:ind w:firstLine="720"/>
      </w:pPr>
    </w:p>
    <w:p w:rsidR="00640E75" w:rsidRDefault="00640E75" w:rsidP="00640E75">
      <w:pPr>
        <w:bidi w:val="0"/>
        <w:ind w:firstLine="720"/>
      </w:pPr>
    </w:p>
    <w:p w:rsidR="00640E75" w:rsidRDefault="00640E75" w:rsidP="00640E75">
      <w:pPr>
        <w:bidi w:val="0"/>
        <w:ind w:firstLine="720"/>
      </w:pPr>
    </w:p>
    <w:p w:rsidR="00640E75" w:rsidRDefault="00640E75" w:rsidP="00640E75">
      <w:pPr>
        <w:bidi w:val="0"/>
        <w:ind w:firstLine="720"/>
      </w:pPr>
    </w:p>
    <w:p w:rsidR="00640E75" w:rsidRDefault="00640E75" w:rsidP="00640E75">
      <w:pPr>
        <w:bidi w:val="0"/>
        <w:ind w:firstLine="720"/>
      </w:pPr>
    </w:p>
    <w:p w:rsidR="00640E75" w:rsidRDefault="00640E75" w:rsidP="00640E75">
      <w:pPr>
        <w:bidi w:val="0"/>
        <w:ind w:firstLine="720"/>
      </w:pPr>
    </w:p>
    <w:p w:rsidR="00640E75" w:rsidRDefault="00640E75" w:rsidP="00640E75">
      <w:pPr>
        <w:bidi w:val="0"/>
        <w:ind w:firstLine="720"/>
      </w:pPr>
    </w:p>
    <w:p w:rsidR="00640E75" w:rsidRDefault="00640E75" w:rsidP="00640E75">
      <w:pPr>
        <w:bidi w:val="0"/>
        <w:ind w:firstLine="720"/>
      </w:pPr>
    </w:p>
    <w:p w:rsidR="00640E75" w:rsidRDefault="00640E75" w:rsidP="00640E75">
      <w:pPr>
        <w:bidi w:val="0"/>
        <w:ind w:firstLine="720"/>
      </w:pPr>
    </w:p>
    <w:p w:rsidR="00640E75" w:rsidRPr="00640E75" w:rsidRDefault="00640E75" w:rsidP="00640E75">
      <w:pPr>
        <w:bidi w:val="0"/>
        <w:ind w:firstLine="720"/>
      </w:pPr>
    </w:p>
    <w:p w:rsidR="00AE720F" w:rsidRPr="00AE720F" w:rsidRDefault="00AE720F" w:rsidP="00AE720F">
      <w:pPr>
        <w:bidi w:val="0"/>
      </w:pPr>
    </w:p>
    <w:p w:rsidR="00681D8F" w:rsidRDefault="00681D8F" w:rsidP="00681D8F">
      <w:pPr>
        <w:pStyle w:val="Heading3"/>
        <w:bidi w:val="0"/>
      </w:pPr>
      <w:r>
        <w:t>SQL</w:t>
      </w:r>
    </w:p>
    <w:p w:rsidR="00681D8F" w:rsidRDefault="00681D8F" w:rsidP="00681D8F">
      <w:pPr>
        <w:pStyle w:val="Heading4"/>
        <w:bidi w:val="0"/>
      </w:pPr>
      <w:r>
        <w:t xml:space="preserve">Data Types (all the columns of the </w:t>
      </w:r>
      <w:proofErr w:type="spellStart"/>
      <w:r>
        <w:t>sql</w:t>
      </w:r>
      <w:proofErr w:type="spellEnd"/>
      <w:r>
        <w:t xml:space="preserve"> table)</w:t>
      </w:r>
    </w:p>
    <w:p w:rsidR="00681D8F" w:rsidRPr="00681D8F" w:rsidRDefault="00681D8F" w:rsidP="00C5537A">
      <w:pPr>
        <w:pStyle w:val="Heading4"/>
        <w:bidi w:val="0"/>
      </w:pPr>
      <w:r>
        <w:t>Event Types (types of events that are written to the database)</w:t>
      </w:r>
    </w:p>
    <w:p w:rsidR="00647BAA" w:rsidRDefault="00647BAA" w:rsidP="002604CF">
      <w:pPr>
        <w:bidi w:val="0"/>
        <w:jc w:val="left"/>
      </w:pPr>
    </w:p>
    <w:p w:rsidR="00624E8A" w:rsidRDefault="00EA0C36" w:rsidP="00624E8A">
      <w:pPr>
        <w:pStyle w:val="Heading1"/>
        <w:bidi w:val="0"/>
      </w:pPr>
      <w:bookmarkStart w:id="58" w:name="_Toc244784436"/>
      <w:bookmarkStart w:id="59" w:name="_Toc243569482"/>
      <w:bookmarkStart w:id="60" w:name="_Toc243569912"/>
      <w:r>
        <w:t>Topology</w:t>
      </w:r>
      <w:r w:rsidR="00624E8A">
        <w:t xml:space="preserve"> Layout</w:t>
      </w:r>
      <w:bookmarkEnd w:id="58"/>
      <w:r w:rsidR="008B66FA">
        <w:t xml:space="preserve"> </w:t>
      </w:r>
    </w:p>
    <w:p w:rsidR="008D3067" w:rsidRDefault="009B740D" w:rsidP="009B740D">
      <w:pPr>
        <w:bidi w:val="0"/>
        <w:ind w:firstLine="432"/>
      </w:pPr>
      <w:r>
        <w:t xml:space="preserve">The </w:t>
      </w:r>
      <w:r w:rsidR="004C1314" w:rsidRPr="004C1314">
        <w:rPr>
          <w:i/>
          <w:iCs/>
        </w:rPr>
        <w:t>OLSRv2</w:t>
      </w:r>
      <w:r>
        <w:t xml:space="preserve"> will illustrate a MANET network of nodes that move dynamically. The simulator will simulate both high and low dense areas. There will be no specific router that will route the </w:t>
      </w:r>
      <w:r w:rsidR="004B36B8">
        <w:t>message</w:t>
      </w:r>
      <w:r>
        <w:t xml:space="preserve">s but each node will calculate the routes by itself. Furthermore, all nodes can be spread uniformly over the area as well as in other formations e.g. several groups. </w:t>
      </w:r>
    </w:p>
    <w:p w:rsidR="00D47430" w:rsidRDefault="00D47430" w:rsidP="00D47430">
      <w:pPr>
        <w:bidi w:val="0"/>
        <w:ind w:firstLine="432"/>
      </w:pPr>
    </w:p>
    <w:p w:rsidR="008D6C9F" w:rsidRDefault="00140FBF" w:rsidP="00D47430">
      <w:pPr>
        <w:keepNext/>
        <w:bidi w:val="0"/>
        <w:ind w:firstLine="432"/>
      </w:pPr>
      <w:r>
        <w:rPr>
          <w:noProof/>
        </w:rPr>
        <w:lastRenderedPageBreak/>
        <w:pict>
          <v:shapetype id="_x0000_t32" coordsize="21600,21600" o:spt="32" o:oned="t" path="m,l21600,21600e" filled="f">
            <v:path arrowok="t" fillok="f" o:connecttype="none"/>
            <o:lock v:ext="edit" shapetype="t"/>
          </v:shapetype>
          <v:shape id="_x0000_s1034" type="#_x0000_t32" style="position:absolute;left:0;text-align:left;margin-left:237.85pt;margin-top:102.05pt;width:11.25pt;height:0;flip:x;z-index:251672576" o:connectortype="straight" strokecolor="#0070c0">
            <v:stroke endarrow="block"/>
          </v:shape>
        </w:pict>
      </w:r>
      <w:r>
        <w:rPr>
          <w:noProof/>
        </w:rPr>
        <w:pict>
          <v:shape id="_x0000_s1035" type="#_x0000_t32" style="position:absolute;left:0;text-align:left;margin-left:292.75pt;margin-top:77.5pt;width:11.25pt;height:0;rotation:90;flip:x;z-index:251673600" o:connectortype="straight" strokecolor="#0070c0">
            <v:stroke endarrow="block"/>
          </v:shape>
        </w:pict>
      </w:r>
      <w:r>
        <w:rPr>
          <w:noProof/>
        </w:rPr>
        <w:pict>
          <v:shape id="_x0000_s1032" type="#_x0000_t32" style="position:absolute;left:0;text-align:left;margin-left:96.8pt;margin-top:47.25pt;width:6pt;height:10.5pt;flip:y;z-index:251670528" o:connectortype="straight" strokecolor="#0070c0">
            <v:stroke endarrow="block"/>
          </v:shape>
        </w:pict>
      </w:r>
      <w:r>
        <w:rPr>
          <w:noProof/>
        </w:rPr>
        <w:pict>
          <v:shape id="_x0000_s1033" type="#_x0000_t32" style="position:absolute;left:0;text-align:left;margin-left:99pt;margin-top:102.05pt;width:11.25pt;height:0;flip:x;z-index:251671552" o:connectortype="straight" strokecolor="#0070c0">
            <v:stroke endarrow="block"/>
          </v:shape>
        </w:pict>
      </w:r>
      <w:r>
        <w:rPr>
          <w:noProof/>
        </w:rPr>
        <w:pict>
          <v:shapetype id="_x0000_t202" coordsize="21600,21600" o:spt="202" path="m,l,21600r21600,l21600,xe">
            <v:stroke joinstyle="miter"/>
            <v:path gradientshapeok="t" o:connecttype="rect"/>
          </v:shapetype>
          <v:shape id="_x0000_s1030" type="#_x0000_t202" style="position:absolute;left:0;text-align:left;margin-left:22.35pt;margin-top:145.7pt;width:155.25pt;height:.05pt;z-index:251668480" stroked="f">
            <v:textbox style="mso-next-textbox:#_x0000_s1030;mso-fit-shape-to-text:t" inset="0,0,0,0">
              <w:txbxContent>
                <w:p w:rsidR="002230CA" w:rsidRPr="00D848B8" w:rsidRDefault="002230CA" w:rsidP="00EF0A2B">
                  <w:pPr>
                    <w:pStyle w:val="Caption"/>
                    <w:bidi w:val="0"/>
                    <w:jc w:val="center"/>
                    <w:rPr>
                      <w:sz w:val="24"/>
                      <w:szCs w:val="24"/>
                    </w:rPr>
                  </w:pPr>
                  <w:r>
                    <w:t>Figure</w:t>
                  </w:r>
                  <w:r>
                    <w:rPr>
                      <w:rtl/>
                    </w:rPr>
                    <w:t xml:space="preserve"> </w:t>
                  </w:r>
                  <w:r>
                    <w:t>3-1:</w:t>
                  </w:r>
                  <w:r w:rsidRPr="00EF0A2B">
                    <w:rPr>
                      <w:noProof/>
                    </w:rPr>
                    <w:t xml:space="preserve"> </w:t>
                  </w:r>
                  <w:r w:rsidRPr="009431D1">
                    <w:rPr>
                      <w:noProof/>
                    </w:rPr>
                    <w:t>Uniform</w:t>
                  </w:r>
                  <w:r>
                    <w:t xml:space="preserve"> </w:t>
                  </w:r>
                  <w:r w:rsidRPr="009431D1">
                    <w:rPr>
                      <w:noProof/>
                    </w:rPr>
                    <w:t>formation</w:t>
                  </w:r>
                </w:p>
              </w:txbxContent>
            </v:textbox>
          </v:shape>
        </w:pict>
      </w:r>
      <w:r w:rsidR="00333098">
        <w:rPr>
          <w:noProof/>
        </w:rPr>
        <w:drawing>
          <wp:inline distT="0" distB="0" distL="0" distR="0">
            <wp:extent cx="1990725" cy="1743075"/>
            <wp:effectExtent l="19050" t="0" r="0" b="0"/>
            <wp:docPr id="2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2" name="Group 31"/>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4826302" y="3810000"/>
                          <a:ext cx="2858371" cy="2768600"/>
                          <a:chOff x="624" y="-1872"/>
                          <a:chExt cx="1800" cy="1744"/>
                        </a:xfrm>
                      </a:grpSpPr>
                      <a:sp>
                        <a:nvSpPr>
                          <a:cNvPr id="5" name="Oval 4"/>
                          <a:cNvSpPr>
                            <a:spLocks/>
                          </a:cNvSpPr>
                        </a:nvSpPr>
                        <a:spPr bwMode="auto">
                          <a:xfrm>
                            <a:off x="1584" y="-48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1775"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015" y="-24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1679" y="-17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768"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248" y="-124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1823" y="-134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104" y="-81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152"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303"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624" y="-5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4902200" y="4419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DD170B">
        <w:t xml:space="preserve">            </w:t>
      </w:r>
      <w:r w:rsidR="00DD170B">
        <w:rPr>
          <w:noProof/>
        </w:rPr>
        <w:drawing>
          <wp:inline distT="0" distB="0" distL="0" distR="0">
            <wp:extent cx="1826895" cy="1743075"/>
            <wp:effectExtent l="19050" t="0" r="1905" b="0"/>
            <wp:docPr id="9" name="Picture 3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9" name="Group 38"/>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5207114" y="3810000"/>
                          <a:ext cx="2782145" cy="1625600"/>
                          <a:chOff x="864" y="-1872"/>
                          <a:chExt cx="1752" cy="1024"/>
                        </a:xfrm>
                      </a:grpSpPr>
                      <a:sp>
                        <a:nvSpPr>
                          <a:cNvPr id="5" name="Oval 4"/>
                          <a:cNvSpPr>
                            <a:spLocks/>
                          </a:cNvSpPr>
                        </a:nvSpPr>
                        <a:spPr bwMode="auto">
                          <a:xfrm>
                            <a:off x="1728" y="-115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2495" y="-148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495"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2351" y="-163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1824" y="-96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632"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2351"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824"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536"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160"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864" y="-158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5664200" y="42672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3" name="Oval 32"/>
                        <a:cNvSpPr>
                          <a:spLocks/>
                        </a:cNvSpPr>
                      </a:nvSpPr>
                      <a:spPr bwMode="auto">
                        <a:xfrm>
                          <a:off x="4902200" y="5715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4" name="Oval 33"/>
                        <a:cNvSpPr>
                          <a:spLocks/>
                        </a:cNvSpPr>
                      </a:nvSpPr>
                      <a:spPr bwMode="auto">
                        <a:xfrm>
                          <a:off x="5207000" y="58674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5" name="Oval 34"/>
                        <a:cNvSpPr>
                          <a:spLocks/>
                        </a:cNvSpPr>
                      </a:nvSpPr>
                      <a:spPr bwMode="auto">
                        <a:xfrm>
                          <a:off x="4862454" y="60198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6" name="Oval 35"/>
                        <a:cNvSpPr>
                          <a:spLocks/>
                        </a:cNvSpPr>
                      </a:nvSpPr>
                      <a:spPr bwMode="auto">
                        <a:xfrm>
                          <a:off x="5207000" y="5562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7" name="Oval 36"/>
                        <a:cNvSpPr>
                          <a:spLocks/>
                        </a:cNvSpPr>
                      </a:nvSpPr>
                      <a:spPr bwMode="auto">
                        <a:xfrm>
                          <a:off x="5130800" y="6223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8" name="Oval 37"/>
                        <a:cNvSpPr>
                          <a:spLocks/>
                        </a:cNvSpPr>
                      </a:nvSpPr>
                      <a:spPr bwMode="auto">
                        <a:xfrm>
                          <a:off x="5472054" y="6070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333098">
        <w:tab/>
      </w:r>
      <w:r>
        <w:rPr>
          <w:noProof/>
        </w:rPr>
        <w:pict>
          <v:shape id="_x0000_s1031" type="#_x0000_t202" style="position:absolute;left:0;text-align:left;margin-left:216.75pt;margin-top:145.7pt;width:155.25pt;height:.05pt;z-index:251669504;mso-position-horizontal-relative:text;mso-position-vertical-relative:text" stroked="f">
            <v:textbox style="mso-next-textbox:#_x0000_s1031;mso-fit-shape-to-text:t" inset="0,0,0,0">
              <w:txbxContent>
                <w:p w:rsidR="002230CA" w:rsidRPr="009431D1" w:rsidRDefault="002230CA" w:rsidP="00EA0C36">
                  <w:pPr>
                    <w:pStyle w:val="Caption"/>
                    <w:bidi w:val="0"/>
                    <w:jc w:val="center"/>
                    <w:rPr>
                      <w:sz w:val="24"/>
                      <w:szCs w:val="24"/>
                    </w:rPr>
                  </w:pPr>
                  <w:r>
                    <w:t>Figure</w:t>
                  </w:r>
                  <w:r>
                    <w:rPr>
                      <w:rtl/>
                    </w:rPr>
                    <w:t xml:space="preserve"> </w:t>
                  </w:r>
                  <w:r>
                    <w:t xml:space="preserve">3-2: </w:t>
                  </w:r>
                  <w:r w:rsidR="00EA0C36">
                    <w:rPr>
                      <w:noProof/>
                    </w:rPr>
                    <w:t>Cluster</w:t>
                  </w:r>
                  <w:r w:rsidRPr="009431D1">
                    <w:rPr>
                      <w:noProof/>
                    </w:rPr>
                    <w:t xml:space="preserve"> Distribition</w:t>
                  </w:r>
                </w:p>
              </w:txbxContent>
            </v:textbox>
          </v:shape>
        </w:pict>
      </w:r>
      <w:r>
        <w:rPr>
          <w:noProof/>
        </w:rPr>
        <w:pict>
          <v:shape id="_x0000_s1029" type="#_x0000_t202" style="position:absolute;left:0;text-align:left;margin-left:22.35pt;margin-top:145.7pt;width:155.25pt;height:.05pt;z-index:251667456;mso-position-horizontal-relative:text;mso-position-vertical-relative:text" stroked="f">
            <v:textbox style="mso-next-textbox:#_x0000_s1029;mso-fit-shape-to-text:t" inset="0,0,0,0">
              <w:txbxContent>
                <w:p w:rsidR="002230CA" w:rsidRPr="00D848B8" w:rsidRDefault="002230CA"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7C24D2">
        <w:tab/>
      </w:r>
      <w:r w:rsidR="007C24D2">
        <w:tab/>
      </w:r>
      <w:r>
        <w:rPr>
          <w:noProof/>
        </w:rPr>
        <w:pict>
          <v:shape id="_x0000_s1028" type="#_x0000_t202" style="position:absolute;left:0;text-align:left;margin-left:216.75pt;margin-top:145.7pt;width:155.25pt;height:.05pt;z-index:251666432;mso-position-horizontal-relative:text;mso-position-vertical-relative:text" stroked="f">
            <v:textbox style="mso-next-textbox:#_x0000_s1028;mso-fit-shape-to-text:t" inset="0,0,0,0">
              <w:txbxContent>
                <w:p w:rsidR="002230CA" w:rsidRPr="009431D1" w:rsidRDefault="002230CA"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sidR="00DD1883">
        <w:t xml:space="preserve">  </w:t>
      </w:r>
      <w:r w:rsidR="00333098">
        <w:tab/>
      </w:r>
      <w:r w:rsidR="00D47430">
        <w:tab/>
      </w:r>
      <w:r w:rsidR="00DD1883">
        <w:t xml:space="preserve">   </w:t>
      </w:r>
      <w:r w:rsidR="007C24D2">
        <w:tab/>
      </w:r>
      <w:r w:rsidR="007C24D2">
        <w:tab/>
      </w:r>
      <w:r w:rsidR="008D6C9F">
        <w:t xml:space="preserve">   </w:t>
      </w:r>
    </w:p>
    <w:p w:rsidR="008D6C9F" w:rsidRDefault="008D6C9F" w:rsidP="008D6C9F">
      <w:pPr>
        <w:bidi w:val="0"/>
      </w:pPr>
    </w:p>
    <w:p w:rsidR="00D47430" w:rsidRPr="00DD1883" w:rsidRDefault="00D47430" w:rsidP="00D47430">
      <w:pPr>
        <w:bidi w:val="0"/>
        <w:rPr>
          <w:b/>
          <w:bCs/>
        </w:rPr>
      </w:pPr>
    </w:p>
    <w:bookmarkEnd w:id="59"/>
    <w:bookmarkEnd w:id="60"/>
    <w:p w:rsidR="001B2395" w:rsidRDefault="00EA0C36" w:rsidP="00702473">
      <w:pPr>
        <w:pStyle w:val="Heading1"/>
        <w:bidi w:val="0"/>
        <w:jc w:val="left"/>
      </w:pPr>
      <w:r>
        <w:t>Implementation</w:t>
      </w:r>
    </w:p>
    <w:p w:rsidR="0074464F" w:rsidRDefault="0074464F" w:rsidP="0074464F">
      <w:pPr>
        <w:pStyle w:val="Heading2"/>
        <w:bidi w:val="0"/>
      </w:pPr>
      <w:r>
        <w:t>Class Diagram</w:t>
      </w:r>
    </w:p>
    <w:p w:rsidR="0074464F" w:rsidRPr="0074464F" w:rsidRDefault="0074464F" w:rsidP="0074464F">
      <w:pPr>
        <w:bidi w:val="0"/>
      </w:pPr>
      <w:r w:rsidRPr="0074464F">
        <w:rPr>
          <w:noProof/>
        </w:rPr>
        <w:drawing>
          <wp:inline distT="0" distB="0" distL="0" distR="0">
            <wp:extent cx="4162425" cy="3695700"/>
            <wp:effectExtent l="19050" t="0" r="9525" b="0"/>
            <wp:docPr id="3"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14" cstate="print"/>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EA0C36" w:rsidRDefault="00EA0C36" w:rsidP="00EA0C36">
      <w:pPr>
        <w:pStyle w:val="Heading2"/>
        <w:bidi w:val="0"/>
      </w:pPr>
      <w:r>
        <w:t>GUI</w:t>
      </w:r>
      <w:r w:rsidR="00AE720F">
        <w:t xml:space="preserve"> </w:t>
      </w:r>
      <w:r w:rsidR="00E8633C">
        <w:t>[</w:t>
      </w:r>
      <w:proofErr w:type="spellStart"/>
      <w:proofErr w:type="gramStart"/>
      <w:r w:rsidR="00E8633C">
        <w:t>Asi</w:t>
      </w:r>
      <w:proofErr w:type="spellEnd"/>
      <w:proofErr w:type="gramEnd"/>
      <w:r w:rsidR="00E8633C">
        <w:t>]</w:t>
      </w:r>
    </w:p>
    <w:p w:rsidR="0074464F" w:rsidRDefault="0074464F" w:rsidP="00AE720F">
      <w:pPr>
        <w:bidi w:val="0"/>
        <w:ind w:firstLine="432"/>
        <w:jc w:val="left"/>
      </w:pPr>
      <w:r>
        <w:t xml:space="preserve">The </w:t>
      </w:r>
      <w:r w:rsidRPr="00AE720F">
        <w:t>GUI</w:t>
      </w:r>
      <w:r>
        <w:t xml:space="preserve"> allow</w:t>
      </w:r>
      <w:r w:rsidR="00AE720F">
        <w:t>s</w:t>
      </w:r>
      <w:r>
        <w:t xml:space="preserve"> the user to </w:t>
      </w:r>
      <w:r w:rsidR="00AE720F">
        <w:t xml:space="preserve">set </w:t>
      </w:r>
      <w:r>
        <w:t>different specification for the simulator</w:t>
      </w:r>
      <w:r w:rsidR="00AE720F">
        <w:t xml:space="preserve"> execution it enables the user to see the current state of the MANET by painting </w:t>
      </w:r>
      <w:r>
        <w:t>a graphic</w:t>
      </w:r>
      <w:r w:rsidR="00AE720F">
        <w:t>al presentation of the nodes and</w:t>
      </w:r>
      <w:r w:rsidR="008C11D0">
        <w:t xml:space="preserve"> the transmission </w:t>
      </w:r>
      <w:r w:rsidR="00AE720F">
        <w:t>of data messages.</w:t>
      </w:r>
    </w:p>
    <w:p w:rsidR="008C11D0" w:rsidRDefault="008C11D0" w:rsidP="008C11D0">
      <w:pPr>
        <w:pStyle w:val="Heading3"/>
        <w:bidi w:val="0"/>
      </w:pPr>
      <w:r>
        <w:t>Input Parameters</w:t>
      </w:r>
    </w:p>
    <w:p w:rsidR="008C11D0" w:rsidRDefault="008C11D0" w:rsidP="008C11D0">
      <w:pPr>
        <w:pStyle w:val="Heading4"/>
        <w:bidi w:val="0"/>
      </w:pPr>
      <w:r>
        <w:t>Simulation parameters</w:t>
      </w:r>
    </w:p>
    <w:p w:rsidR="008C11D0" w:rsidRDefault="008C11D0" w:rsidP="008C11D0">
      <w:pPr>
        <w:numPr>
          <w:ilvl w:val="0"/>
          <w:numId w:val="44"/>
        </w:numPr>
        <w:bidi w:val="0"/>
      </w:pPr>
      <w:r w:rsidRPr="008C11D0">
        <w:rPr>
          <w:u w:val="single"/>
        </w:rPr>
        <w:t xml:space="preserve">Simulation </w:t>
      </w:r>
      <w:r>
        <w:rPr>
          <w:u w:val="single"/>
        </w:rPr>
        <w:t>end t</w:t>
      </w:r>
      <w:r w:rsidRPr="008C11D0">
        <w:rPr>
          <w:u w:val="single"/>
        </w:rPr>
        <w:t>ime</w:t>
      </w:r>
      <w:r>
        <w:t xml:space="preserve"> – The amount of logical time units the simulation execution should run.</w:t>
      </w:r>
    </w:p>
    <w:p w:rsidR="008C11D0" w:rsidRDefault="008C11D0" w:rsidP="00D65F05">
      <w:pPr>
        <w:numPr>
          <w:ilvl w:val="0"/>
          <w:numId w:val="44"/>
        </w:numPr>
        <w:bidi w:val="0"/>
      </w:pPr>
      <w:r>
        <w:rPr>
          <w:u w:val="single"/>
        </w:rPr>
        <w:lastRenderedPageBreak/>
        <w:t>Maximum stations</w:t>
      </w:r>
      <w:r w:rsidRPr="00D65F05">
        <w:t xml:space="preserve"> </w:t>
      </w:r>
      <w:r>
        <w:t xml:space="preserve">– The maximum number of stations that can exist simultaneously.  In static mode </w:t>
      </w:r>
      <w:r w:rsidR="00D65F05">
        <w:t>this represent the number of stations (No topology changes occur), in dynamic mode it represent the initial and maximum number of stations.</w:t>
      </w:r>
    </w:p>
    <w:p w:rsidR="00D65F05" w:rsidRPr="00D65F05" w:rsidRDefault="00D65F05" w:rsidP="00D65F05">
      <w:pPr>
        <w:numPr>
          <w:ilvl w:val="0"/>
          <w:numId w:val="44"/>
        </w:numPr>
        <w:bidi w:val="0"/>
        <w:rPr>
          <w:u w:val="single"/>
        </w:rPr>
      </w:pPr>
      <w:r w:rsidRPr="00D65F05">
        <w:rPr>
          <w:u w:val="single"/>
        </w:rPr>
        <w:t>Reception radius</w:t>
      </w:r>
      <w:r>
        <w:t xml:space="preserve"> – Represents the radius of reception of each station.</w:t>
      </w:r>
    </w:p>
    <w:p w:rsidR="00D65F05" w:rsidRDefault="00D65F05" w:rsidP="00D65F05">
      <w:pPr>
        <w:numPr>
          <w:ilvl w:val="0"/>
          <w:numId w:val="44"/>
        </w:numPr>
        <w:bidi w:val="0"/>
        <w:rPr>
          <w:u w:val="single"/>
        </w:rPr>
      </w:pPr>
      <w:r>
        <w:rPr>
          <w:u w:val="single"/>
        </w:rPr>
        <w:t xml:space="preserve">Topology </w:t>
      </w:r>
      <w:proofErr w:type="spellStart"/>
      <w:r>
        <w:rPr>
          <w:u w:val="single"/>
        </w:rPr>
        <w:t>poissonic</w:t>
      </w:r>
      <w:proofErr w:type="spellEnd"/>
      <w:r>
        <w:rPr>
          <w:u w:val="single"/>
        </w:rPr>
        <w:t xml:space="preserve"> rate</w:t>
      </w:r>
      <w:r>
        <w:t xml:space="preserve"> – The expected number of topology events that can occur in a single time unit.</w:t>
      </w:r>
    </w:p>
    <w:p w:rsidR="00D65F05" w:rsidRDefault="00D65F05" w:rsidP="00D65F05">
      <w:pPr>
        <w:numPr>
          <w:ilvl w:val="0"/>
          <w:numId w:val="44"/>
        </w:numPr>
        <w:bidi w:val="0"/>
        <w:rPr>
          <w:u w:val="single"/>
        </w:rPr>
      </w:pPr>
      <w:r>
        <w:rPr>
          <w:u w:val="single"/>
        </w:rPr>
        <w:t xml:space="preserve">Data events </w:t>
      </w:r>
      <w:proofErr w:type="spellStart"/>
      <w:r>
        <w:rPr>
          <w:u w:val="single"/>
        </w:rPr>
        <w:t>poissonic</w:t>
      </w:r>
      <w:proofErr w:type="spellEnd"/>
      <w:r>
        <w:rPr>
          <w:u w:val="single"/>
        </w:rPr>
        <w:t xml:space="preserve"> rate</w:t>
      </w:r>
      <w:r>
        <w:t xml:space="preserve"> - The expected number of data messages events that can occur in a single time unit.</w:t>
      </w:r>
    </w:p>
    <w:p w:rsidR="00D300A4" w:rsidRPr="00D300A4" w:rsidRDefault="00974447" w:rsidP="00974447">
      <w:pPr>
        <w:numPr>
          <w:ilvl w:val="0"/>
          <w:numId w:val="44"/>
        </w:numPr>
        <w:bidi w:val="0"/>
        <w:rPr>
          <w:u w:val="single"/>
        </w:rPr>
      </w:pPr>
      <w:r>
        <w:rPr>
          <w:u w:val="single"/>
        </w:rPr>
        <w:t>Simulation speed</w:t>
      </w:r>
      <w:r>
        <w:t xml:space="preserve"> –</w:t>
      </w:r>
      <w:r w:rsidR="0019742F">
        <w:t xml:space="preserve"> The current speed of the simulation graphic display, it sets the rate at which a single simulation tick occurs, this parameter can be changed during the simulation run, since this only effect the GUI representation it does not have any effect on the simulation results.  The values for this parameter are SLOW, NORMAL, FAST, REAL TIME – the "REAL TIME" value displays the current simulation state while the others may have a certain delay in the graphic presentation.</w:t>
      </w:r>
    </w:p>
    <w:p w:rsidR="00D300A4" w:rsidRPr="00D300A4" w:rsidRDefault="00D300A4" w:rsidP="00D300A4">
      <w:pPr>
        <w:numPr>
          <w:ilvl w:val="0"/>
          <w:numId w:val="44"/>
        </w:numPr>
        <w:bidi w:val="0"/>
        <w:rPr>
          <w:u w:val="single"/>
        </w:rPr>
      </w:pPr>
      <w:r>
        <w:rPr>
          <w:u w:val="single"/>
        </w:rPr>
        <w:t>Stations speed</w:t>
      </w:r>
      <w:r>
        <w:t xml:space="preserve"> – In dynamic mode it set the amount of time the station moves between two points.</w:t>
      </w:r>
    </w:p>
    <w:p w:rsidR="00974447" w:rsidRDefault="00D300A4" w:rsidP="00D300A4">
      <w:pPr>
        <w:pStyle w:val="Heading4"/>
        <w:bidi w:val="0"/>
        <w:rPr>
          <w:u w:val="single"/>
        </w:rPr>
      </w:pPr>
      <w:r>
        <w:t>Layout parameters</w:t>
      </w:r>
    </w:p>
    <w:p w:rsidR="00D300A4" w:rsidRPr="00EF1383" w:rsidRDefault="00D300A4" w:rsidP="00D300A4">
      <w:pPr>
        <w:numPr>
          <w:ilvl w:val="0"/>
          <w:numId w:val="45"/>
        </w:numPr>
        <w:bidi w:val="0"/>
        <w:rPr>
          <w:u w:val="single"/>
        </w:rPr>
      </w:pPr>
      <w:r w:rsidRPr="00D300A4">
        <w:rPr>
          <w:u w:val="single"/>
        </w:rPr>
        <w:t>World size</w:t>
      </w:r>
      <w:r>
        <w:t xml:space="preserve"> – Sets the size of the area in which stations can exist, </w:t>
      </w:r>
      <w:r w:rsidR="00EF1383">
        <w:t xml:space="preserve">the input value is in the format of &lt;width&gt;x&lt;height&gt;, </w:t>
      </w:r>
      <w:r>
        <w:t>in the GUI representation it is changed dynamically and covers a pixel area in the given size</w:t>
      </w:r>
      <w:r w:rsidR="00EF1383">
        <w:t>, the boundaries are between 100x100 and 500x500.</w:t>
      </w:r>
    </w:p>
    <w:p w:rsidR="00EF1383" w:rsidRPr="00EC24B3" w:rsidRDefault="00EF1383" w:rsidP="00EF1383">
      <w:pPr>
        <w:numPr>
          <w:ilvl w:val="0"/>
          <w:numId w:val="45"/>
        </w:numPr>
        <w:bidi w:val="0"/>
        <w:rPr>
          <w:u w:val="single"/>
        </w:rPr>
      </w:pPr>
      <w:r>
        <w:rPr>
          <w:u w:val="single"/>
        </w:rPr>
        <w:t>Stations mode</w:t>
      </w:r>
      <w:r>
        <w:t xml:space="preserve"> – Set the nature of the stations, STATIC value means that all the stations are created in the beginning of the simulations and they don’t change their position, DYNAMIC value means that topology events can occur which can cause new stations to appear, existing stations can be destroyed and existing stations can change their position.</w:t>
      </w:r>
    </w:p>
    <w:p w:rsidR="0067412C" w:rsidRPr="0067412C" w:rsidRDefault="00EC24B3" w:rsidP="00EC24B3">
      <w:pPr>
        <w:numPr>
          <w:ilvl w:val="0"/>
          <w:numId w:val="45"/>
        </w:numPr>
        <w:bidi w:val="0"/>
        <w:rPr>
          <w:u w:val="single"/>
        </w:rPr>
      </w:pPr>
      <w:r w:rsidRPr="00EC24B3">
        <w:rPr>
          <w:u w:val="single"/>
        </w:rPr>
        <w:t>Layout mode</w:t>
      </w:r>
      <w:r>
        <w:t xml:space="preserve"> </w:t>
      </w:r>
      <w:r w:rsidR="0067412C">
        <w:t>–</w:t>
      </w:r>
      <w:r>
        <w:t xml:space="preserve"> </w:t>
      </w:r>
      <w:r w:rsidR="0067412C">
        <w:t xml:space="preserve">Set the topology layout of the stations, the values are UNIFORM and CLUSTER, </w:t>
      </w:r>
      <w:proofErr w:type="gramStart"/>
      <w:r w:rsidR="0067412C">
        <w:t>CLUSTER</w:t>
      </w:r>
      <w:proofErr w:type="gramEnd"/>
      <w:r w:rsidR="0067412C">
        <w:t xml:space="preserve"> means that the stations are organized in groups.</w:t>
      </w:r>
    </w:p>
    <w:p w:rsidR="00EC24B3" w:rsidRDefault="0067412C" w:rsidP="0067412C">
      <w:pPr>
        <w:numPr>
          <w:ilvl w:val="0"/>
          <w:numId w:val="45"/>
        </w:numPr>
        <w:bidi w:val="0"/>
        <w:rPr>
          <w:u w:val="single"/>
        </w:rPr>
      </w:pPr>
      <w:r>
        <w:rPr>
          <w:u w:val="single"/>
        </w:rPr>
        <w:t>Cluster radius</w:t>
      </w:r>
      <w:r>
        <w:t xml:space="preserve"> – The radius of a single cluster, all the stations are inside this radius.  Applicable only if layout mode is CLUSTER.</w:t>
      </w:r>
    </w:p>
    <w:p w:rsidR="003023EB" w:rsidRDefault="003023EB" w:rsidP="003023EB">
      <w:pPr>
        <w:numPr>
          <w:ilvl w:val="0"/>
          <w:numId w:val="45"/>
        </w:numPr>
        <w:bidi w:val="0"/>
        <w:rPr>
          <w:u w:val="single"/>
        </w:rPr>
      </w:pPr>
      <w:r>
        <w:rPr>
          <w:u w:val="single"/>
        </w:rPr>
        <w:t>Number of clusters</w:t>
      </w:r>
      <w:r>
        <w:t xml:space="preserve"> – The total number of clusters in the topology.  Applicable only if layout mode is CLUSTER.</w:t>
      </w:r>
    </w:p>
    <w:p w:rsidR="0067412C" w:rsidRPr="00EC24B3" w:rsidRDefault="003023EB" w:rsidP="003023EB">
      <w:pPr>
        <w:pStyle w:val="Heading4"/>
        <w:bidi w:val="0"/>
      </w:pPr>
      <w:r>
        <w:t>Protocol parameters</w:t>
      </w:r>
    </w:p>
    <w:p w:rsidR="008C11D0" w:rsidRPr="00F830BB" w:rsidRDefault="00F830BB" w:rsidP="00F830BB">
      <w:pPr>
        <w:numPr>
          <w:ilvl w:val="0"/>
          <w:numId w:val="47"/>
        </w:numPr>
        <w:bidi w:val="0"/>
        <w:jc w:val="left"/>
        <w:rPr>
          <w:u w:val="single"/>
        </w:rPr>
      </w:pPr>
      <w:r w:rsidRPr="00F830BB">
        <w:rPr>
          <w:u w:val="single"/>
        </w:rPr>
        <w:t>Entry validity period</w:t>
      </w:r>
      <w:r>
        <w:t xml:space="preserve"> – The amount of unit time a table entry is valid in the station's control tables.</w:t>
      </w:r>
    </w:p>
    <w:p w:rsidR="00F830BB" w:rsidRPr="00F830BB" w:rsidRDefault="00F830BB" w:rsidP="00F830BB">
      <w:pPr>
        <w:numPr>
          <w:ilvl w:val="0"/>
          <w:numId w:val="47"/>
        </w:numPr>
        <w:bidi w:val="0"/>
        <w:jc w:val="left"/>
        <w:rPr>
          <w:u w:val="single"/>
        </w:rPr>
      </w:pPr>
      <w:r>
        <w:rPr>
          <w:u w:val="single"/>
        </w:rPr>
        <w:t>Hello message interval</w:t>
      </w:r>
      <w:r>
        <w:t xml:space="preserve"> – The amount of unit time between consecutive hello message transmissions of the same station.</w:t>
      </w:r>
    </w:p>
    <w:p w:rsidR="00F830BB" w:rsidRPr="00F830BB" w:rsidRDefault="00F830BB" w:rsidP="00114332">
      <w:pPr>
        <w:numPr>
          <w:ilvl w:val="0"/>
          <w:numId w:val="47"/>
        </w:numPr>
        <w:bidi w:val="0"/>
        <w:jc w:val="left"/>
        <w:rPr>
          <w:u w:val="single"/>
        </w:rPr>
      </w:pPr>
      <w:r>
        <w:rPr>
          <w:u w:val="single"/>
        </w:rPr>
        <w:t>TC message interval</w:t>
      </w:r>
      <w:r w:rsidR="00114332">
        <w:t xml:space="preserve"> - </w:t>
      </w:r>
      <w:r>
        <w:t>The amount of unit time between consecutive TC message transmissions of the same station.</w:t>
      </w:r>
    </w:p>
    <w:p w:rsidR="00F830BB" w:rsidRPr="00A20A3D" w:rsidRDefault="00114332" w:rsidP="00F830BB">
      <w:pPr>
        <w:numPr>
          <w:ilvl w:val="0"/>
          <w:numId w:val="47"/>
        </w:numPr>
        <w:bidi w:val="0"/>
        <w:jc w:val="left"/>
        <w:rPr>
          <w:u w:val="single"/>
        </w:rPr>
      </w:pPr>
      <w:r>
        <w:rPr>
          <w:u w:val="single"/>
        </w:rPr>
        <w:lastRenderedPageBreak/>
        <w:t>Transmission time</w:t>
      </w:r>
      <w:r>
        <w:t xml:space="preserve"> – The amount of unit time it takes for a transmission of a packet.</w:t>
      </w:r>
    </w:p>
    <w:p w:rsidR="00A20A3D" w:rsidRPr="00A20A3D" w:rsidRDefault="00A20A3D" w:rsidP="00A20A3D">
      <w:pPr>
        <w:numPr>
          <w:ilvl w:val="0"/>
          <w:numId w:val="47"/>
        </w:numPr>
        <w:bidi w:val="0"/>
        <w:jc w:val="left"/>
        <w:rPr>
          <w:u w:val="single"/>
        </w:rPr>
      </w:pPr>
      <w:r>
        <w:rPr>
          <w:u w:val="single"/>
        </w:rPr>
        <w:t>Protocol mode</w:t>
      </w:r>
      <w:r>
        <w:t xml:space="preserve"> – The mode in which control packets are being transferred, NORMAL mean through all 1-hop neighbors, ALL MPRs mean through all the MPRs of a station.</w:t>
      </w:r>
    </w:p>
    <w:p w:rsidR="00A20A3D" w:rsidRPr="00A20A3D" w:rsidRDefault="00A20A3D" w:rsidP="00A20A3D">
      <w:pPr>
        <w:numPr>
          <w:ilvl w:val="0"/>
          <w:numId w:val="47"/>
        </w:numPr>
        <w:bidi w:val="0"/>
        <w:jc w:val="left"/>
        <w:rPr>
          <w:u w:val="single"/>
        </w:rPr>
      </w:pPr>
      <w:r>
        <w:rPr>
          <w:u w:val="single"/>
        </w:rPr>
        <w:t>Protocol data send mode</w:t>
      </w:r>
      <w:r>
        <w:t xml:space="preserve"> – The mode in which data packets are being transferred, NORMAL means through any 1-hop neighbor, MPRs mean through MPRs only.</w:t>
      </w:r>
    </w:p>
    <w:p w:rsidR="00A20A3D" w:rsidRDefault="00A20A3D" w:rsidP="00A20A3D">
      <w:pPr>
        <w:pStyle w:val="Heading3"/>
        <w:bidi w:val="0"/>
      </w:pPr>
      <w:r>
        <w:t>World Topology</w:t>
      </w:r>
    </w:p>
    <w:p w:rsidR="00A20A3D" w:rsidRDefault="00A20A3D" w:rsidP="00A20A3D">
      <w:pPr>
        <w:bidi w:val="0"/>
        <w:ind w:firstLine="432"/>
      </w:pPr>
      <w:r>
        <w:t xml:space="preserve">The stations location are represented as circles on a &lt;width&gt;x&lt;height&gt; panel that represents the world in which the stations reside.  The stations distribution can be defined through the Layout mode entry which enables a uniform or cluster distribution.  Data packets that are sent between stations are represented as </w:t>
      </w:r>
      <w:r w:rsidR="00473DF6">
        <w:t>a line that connects the two participating stations and is visible for a period of "Transmission time" as specified by the user.</w:t>
      </w:r>
    </w:p>
    <w:p w:rsidR="00473DF6" w:rsidRPr="00A20A3D" w:rsidRDefault="00473DF6" w:rsidP="00473DF6">
      <w:pPr>
        <w:bidi w:val="0"/>
        <w:ind w:firstLine="432"/>
      </w:pPr>
    </w:p>
    <w:p w:rsidR="00EA0C36" w:rsidRDefault="0074464F" w:rsidP="00EA0C36">
      <w:pPr>
        <w:pStyle w:val="Heading2"/>
        <w:bidi w:val="0"/>
      </w:pPr>
      <w:r>
        <w:t>Log</w:t>
      </w:r>
    </w:p>
    <w:p w:rsidR="0074464F" w:rsidRDefault="0074464F" w:rsidP="0074464F">
      <w:pPr>
        <w:bidi w:val="0"/>
        <w:ind w:firstLine="426"/>
        <w:jc w:val="left"/>
      </w:pPr>
      <w:r>
        <w:t xml:space="preserve">This module is responsible for all the data handling of the system. It acts as a hub for different components to log their data in. </w:t>
      </w:r>
    </w:p>
    <w:p w:rsidR="0074464F" w:rsidRDefault="0074464F" w:rsidP="0074464F">
      <w:pPr>
        <w:bidi w:val="0"/>
        <w:ind w:firstLine="426"/>
        <w:jc w:val="left"/>
      </w:pPr>
      <w:r>
        <w:t xml:space="preserve">Since data from all parts of the system concentrate here, the </w:t>
      </w:r>
      <w:r>
        <w:rPr>
          <w:i/>
          <w:iCs/>
        </w:rPr>
        <w:t>Log</w:t>
      </w:r>
      <w:r>
        <w:t xml:space="preserve"> is the idle place to process the data and produce more meaningful numbers, like the different throughput calculations, and data messages failure rate.</w:t>
      </w:r>
    </w:p>
    <w:p w:rsidR="0074464F" w:rsidRDefault="0074464F" w:rsidP="0074464F">
      <w:pPr>
        <w:bidi w:val="0"/>
        <w:ind w:firstLine="426"/>
        <w:jc w:val="left"/>
      </w:pPr>
      <w:r>
        <w:t xml:space="preserve">Beside the regular data reports the </w:t>
      </w:r>
      <w:r>
        <w:rPr>
          <w:i/>
          <w:iCs/>
        </w:rPr>
        <w:t>L</w:t>
      </w:r>
      <w:r w:rsidRPr="00AE43EE">
        <w:rPr>
          <w:i/>
          <w:iCs/>
        </w:rPr>
        <w:t>og</w:t>
      </w:r>
      <w:r>
        <w:t xml:space="preserve"> will also hold Error reports, that contain information about system health, and also reports about data messages that have failed to reach their destination (points to protocol failure). </w:t>
      </w:r>
    </w:p>
    <w:p w:rsidR="0074464F" w:rsidRDefault="0074464F" w:rsidP="0074464F">
      <w:pPr>
        <w:bidi w:val="0"/>
        <w:ind w:firstLine="426"/>
        <w:jc w:val="left"/>
      </w:pPr>
      <w:r>
        <w:t xml:space="preserve">The main type of data the </w:t>
      </w:r>
      <w:r>
        <w:rPr>
          <w:i/>
          <w:iCs/>
        </w:rPr>
        <w:t>Log</w:t>
      </w:r>
      <w:r>
        <w:t xml:space="preserve"> will collect is information about different messages that will spark from the different </w:t>
      </w:r>
      <w:r w:rsidRPr="004C1314">
        <w:rPr>
          <w:i/>
          <w:iCs/>
        </w:rPr>
        <w:t>OLSRv2</w:t>
      </w:r>
      <w:r>
        <w:rPr>
          <w:i/>
          <w:iCs/>
        </w:rPr>
        <w:t xml:space="preserve"> Layers</w:t>
      </w:r>
      <w:r>
        <w:t xml:space="preserve"> (Nodes). Each control 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 for later processing.</w:t>
      </w:r>
    </w:p>
    <w:p w:rsidR="0074464F" w:rsidRDefault="0074464F" w:rsidP="0074464F">
      <w:pPr>
        <w:pStyle w:val="Heading2"/>
        <w:bidi w:val="0"/>
      </w:pPr>
      <w:r>
        <w:t>Event Generator</w:t>
      </w:r>
    </w:p>
    <w:p w:rsidR="0074464F" w:rsidRPr="00BE42BE" w:rsidRDefault="0074464F" w:rsidP="0074464F">
      <w:pPr>
        <w:bidi w:val="0"/>
        <w:ind w:firstLine="450"/>
        <w:jc w:val="left"/>
      </w:pPr>
      <w:r>
        <w:t xml:space="preserve">The </w:t>
      </w:r>
      <w:r>
        <w:rPr>
          <w:i/>
          <w:iCs/>
        </w:rPr>
        <w:t xml:space="preserve">Event Generator </w:t>
      </w:r>
      <w:r>
        <w:t>is responsible for the creation of two types of events:</w:t>
      </w:r>
    </w:p>
    <w:p w:rsidR="0074464F" w:rsidRDefault="0074464F" w:rsidP="0074464F">
      <w:pPr>
        <w:numPr>
          <w:ilvl w:val="0"/>
          <w:numId w:val="37"/>
        </w:numPr>
        <w:bidi w:val="0"/>
        <w:jc w:val="left"/>
      </w:pPr>
      <w:r>
        <w:rPr>
          <w:i/>
          <w:iCs/>
        </w:rPr>
        <w:t xml:space="preserve">Topology events </w:t>
      </w:r>
      <w:r>
        <w:t xml:space="preserve">– Creation/Migration/Destruction of stations. </w:t>
      </w:r>
    </w:p>
    <w:p w:rsidR="0074464F" w:rsidRDefault="0074464F" w:rsidP="0074464F">
      <w:pPr>
        <w:numPr>
          <w:ilvl w:val="0"/>
          <w:numId w:val="37"/>
        </w:numPr>
        <w:bidi w:val="0"/>
        <w:jc w:val="left"/>
      </w:pPr>
      <w:r>
        <w:rPr>
          <w:i/>
          <w:iCs/>
        </w:rPr>
        <w:t>Data messages</w:t>
      </w:r>
      <w:r>
        <w:t xml:space="preserve"> – These events simulate data, that’s being received by the OLSR Layer at a certain node, and is designated to another node in the network. </w:t>
      </w:r>
    </w:p>
    <w:p w:rsidR="0074464F" w:rsidRDefault="0074464F" w:rsidP="0074464F">
      <w:pPr>
        <w:bidi w:val="0"/>
        <w:ind w:firstLine="450"/>
        <w:jc w:val="left"/>
      </w:pPr>
      <w:r>
        <w:t>In order to safely create these events, the Event Generator needs to hold a set of the nodes labels and coordination.  It will query the set prior to any event generated in order to maintain consistency.</w:t>
      </w:r>
    </w:p>
    <w:p w:rsidR="0074464F" w:rsidRDefault="0074464F" w:rsidP="0074464F">
      <w:pPr>
        <w:bidi w:val="0"/>
        <w:ind w:firstLine="450"/>
        <w:jc w:val="left"/>
        <w:rPr>
          <w:ins w:id="61" w:author="Asi" w:date="2009-10-29T21:51:00Z"/>
        </w:rPr>
      </w:pPr>
      <w:r>
        <w:t xml:space="preserve">For example, upon creating a new station the </w:t>
      </w:r>
      <w:r>
        <w:rPr>
          <w:i/>
          <w:iCs/>
        </w:rPr>
        <w:t xml:space="preserve">Event </w:t>
      </w:r>
      <w:r w:rsidRPr="00DB13A4">
        <w:rPr>
          <w:i/>
          <w:iCs/>
        </w:rPr>
        <w:t>Generator</w:t>
      </w:r>
      <w:r>
        <w:t xml:space="preserve"> should </w:t>
      </w:r>
      <w:r w:rsidRPr="00DB13A4">
        <w:t>check</w:t>
      </w:r>
      <w:r>
        <w:t xml:space="preserve"> that a station does not already exists, with the same parameters (id, location). Another example is when creating </w:t>
      </w:r>
      <w:r>
        <w:rPr>
          <w:i/>
          <w:iCs/>
        </w:rPr>
        <w:t>Data event</w:t>
      </w:r>
      <w:r>
        <w:t xml:space="preserve">, the </w:t>
      </w:r>
      <w:r>
        <w:rPr>
          <w:i/>
          <w:iCs/>
        </w:rPr>
        <w:t xml:space="preserve">Event Generator </w:t>
      </w:r>
      <w:r>
        <w:t xml:space="preserve">should check if the source or target stations exists. </w:t>
      </w:r>
    </w:p>
    <w:p w:rsidR="0074464F" w:rsidRPr="00BE42BE" w:rsidRDefault="0074464F" w:rsidP="0074464F">
      <w:pPr>
        <w:bidi w:val="0"/>
        <w:ind w:firstLine="450"/>
        <w:jc w:val="left"/>
      </w:pPr>
      <w:r>
        <w:lastRenderedPageBreak/>
        <w:t xml:space="preserve">For more information about the specific algorithms that are used to handle these events, see section </w:t>
      </w:r>
      <w:r w:rsidR="00140FBF">
        <w:fldChar w:fldCharType="begin"/>
      </w:r>
      <w:r>
        <w:instrText xml:space="preserve"> REF _Ref244432716 \r \h </w:instrText>
      </w:r>
      <w:r w:rsidR="00140FBF">
        <w:fldChar w:fldCharType="separate"/>
      </w:r>
      <w:r>
        <w:rPr>
          <w:cs/>
        </w:rPr>
        <w:t>‎</w:t>
      </w:r>
      <w:r>
        <w:t>5.1</w:t>
      </w:r>
      <w:r w:rsidR="00140FBF">
        <w:fldChar w:fldCharType="end"/>
      </w:r>
      <w:r>
        <w:t>.</w:t>
      </w:r>
    </w:p>
    <w:p w:rsidR="0074464F" w:rsidRPr="0074464F" w:rsidRDefault="0074464F" w:rsidP="0074464F">
      <w:pPr>
        <w:bidi w:val="0"/>
      </w:pPr>
    </w:p>
    <w:p w:rsidR="00407B28" w:rsidRDefault="00407B28" w:rsidP="00407B28">
      <w:pPr>
        <w:pStyle w:val="Heading2"/>
        <w:bidi w:val="0"/>
      </w:pPr>
      <w:r>
        <w:t>Dispatcher</w:t>
      </w:r>
    </w:p>
    <w:p w:rsidR="0074464F" w:rsidRDefault="0074464F" w:rsidP="0074464F">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inspect it, and redirect it to the relevant objects which in turn process it.</w:t>
      </w:r>
    </w:p>
    <w:p w:rsidR="0074464F" w:rsidRDefault="0074464F" w:rsidP="0074464F">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74464F" w:rsidRDefault="0074464F" w:rsidP="0074464F">
      <w:pPr>
        <w:pStyle w:val="ListParagraph"/>
        <w:numPr>
          <w:ilvl w:val="0"/>
          <w:numId w:val="38"/>
        </w:numPr>
      </w:pPr>
      <w:r>
        <w:rPr>
          <w:i/>
          <w:iCs/>
        </w:rPr>
        <w:t>Topology events</w:t>
      </w:r>
      <w:r>
        <w:t xml:space="preserve"> – are passed directly to the </w:t>
      </w:r>
      <w:r>
        <w:rPr>
          <w:i/>
          <w:iCs/>
        </w:rPr>
        <w:t>Topology Manager</w:t>
      </w:r>
      <w:r>
        <w:t>, who in turn updates its records based on the information given.</w:t>
      </w:r>
    </w:p>
    <w:p w:rsidR="0074464F" w:rsidRDefault="0074464F" w:rsidP="0074464F">
      <w:pPr>
        <w:pStyle w:val="ListParagraph"/>
        <w:numPr>
          <w:ilvl w:val="0"/>
          <w:numId w:val="38"/>
        </w:numPr>
      </w:pPr>
      <w:r>
        <w:rPr>
          <w:i/>
          <w:iCs/>
        </w:rPr>
        <w:t xml:space="preserve">Data messages </w:t>
      </w:r>
      <w:r>
        <w:t xml:space="preserve">– are passed to the </w:t>
      </w:r>
      <w:r w:rsidRPr="004C1314">
        <w:rPr>
          <w:i/>
          <w:iCs/>
        </w:rPr>
        <w:t>OLSRv2</w:t>
      </w:r>
      <w:r>
        <w:rPr>
          <w:i/>
          <w:iCs/>
        </w:rPr>
        <w:t xml:space="preserve"> Layers</w:t>
      </w:r>
      <w:r>
        <w:t xml:space="preserve"> which identifies as the source nodes of the messages. </w:t>
      </w:r>
    </w:p>
    <w:p w:rsidR="0074464F" w:rsidRDefault="0074464F" w:rsidP="0074464F">
      <w:pPr>
        <w:pStyle w:val="ListParagraph"/>
        <w:numPr>
          <w:ilvl w:val="0"/>
          <w:numId w:val="38"/>
        </w:numPr>
      </w:pPr>
      <w:r>
        <w:rPr>
          <w:i/>
          <w:iCs/>
        </w:rPr>
        <w:t xml:space="preserve">“Hello” </w:t>
      </w:r>
      <w:r>
        <w:t xml:space="preserve">or </w:t>
      </w:r>
      <w:r>
        <w:rPr>
          <w:i/>
          <w:iCs/>
        </w:rPr>
        <w:t>“TC” messages</w:t>
      </w:r>
      <w:r>
        <w:t xml:space="preserve"> – are passed to all of the </w:t>
      </w:r>
      <w:r w:rsidRPr="004C1314">
        <w:rPr>
          <w:i/>
          <w:iCs/>
        </w:rPr>
        <w:t>OLSRv2</w:t>
      </w:r>
      <w:r>
        <w:rPr>
          <w:i/>
          <w:iCs/>
        </w:rPr>
        <w:t xml:space="preserve">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this criterion is given to the </w:t>
      </w:r>
      <w:r>
        <w:rPr>
          <w:i/>
          <w:iCs/>
        </w:rPr>
        <w:t>Dispatcher</w:t>
      </w:r>
      <w:r>
        <w:t xml:space="preserve"> by requesting the </w:t>
      </w:r>
      <w:r>
        <w:rPr>
          <w:i/>
          <w:iCs/>
        </w:rPr>
        <w:t>Topology Manager</w:t>
      </w:r>
      <w:r>
        <w:t xml:space="preserve"> which has the knowledge regarding the nodes physical whereabouts in space.</w:t>
      </w:r>
    </w:p>
    <w:p w:rsidR="0074464F" w:rsidRPr="00CB354E" w:rsidRDefault="0074464F" w:rsidP="0074464F">
      <w:pPr>
        <w:bidi w:val="0"/>
        <w:ind w:firstLine="450"/>
      </w:pPr>
      <w:r>
        <w:t xml:space="preserve">Whenever the </w:t>
      </w:r>
      <w:r>
        <w:rPr>
          <w:i/>
          <w:iCs/>
        </w:rPr>
        <w:t>Dispatcher</w:t>
      </w:r>
      <w:r>
        <w:t xml:space="preserve"> notices that an event destination is missing (e.g. </w:t>
      </w:r>
      <w:r>
        <w:rPr>
          <w:i/>
          <w:iCs/>
        </w:rPr>
        <w:t>Data message</w:t>
      </w:r>
      <w:r>
        <w:t xml:space="preserve"> is sent to a non-existing node) it will log this event at the </w:t>
      </w:r>
      <w:r>
        <w:rPr>
          <w:i/>
          <w:iCs/>
        </w:rPr>
        <w:t>Log</w:t>
      </w:r>
      <w:r>
        <w:t xml:space="preserve"> and will discard the event.</w:t>
      </w:r>
    </w:p>
    <w:p w:rsidR="0074464F" w:rsidRPr="0074464F" w:rsidRDefault="0074464F" w:rsidP="0074464F">
      <w:pPr>
        <w:bidi w:val="0"/>
      </w:pPr>
    </w:p>
    <w:p w:rsidR="00407B28" w:rsidRDefault="0074464F" w:rsidP="00407B28">
      <w:pPr>
        <w:pStyle w:val="Heading2"/>
        <w:bidi w:val="0"/>
      </w:pPr>
      <w:r>
        <w:t>Topology Manager</w:t>
      </w:r>
    </w:p>
    <w:p w:rsidR="0074464F" w:rsidRDefault="0074464F" w:rsidP="0074464F">
      <w:pPr>
        <w:bidi w:val="0"/>
        <w:ind w:firstLine="450"/>
        <w:jc w:val="left"/>
      </w:pPr>
      <w:r>
        <w:t xml:space="preserve">The </w:t>
      </w:r>
      <w:r>
        <w:rPr>
          <w:i/>
          <w:iCs/>
        </w:rPr>
        <w:t>Topology Manager</w:t>
      </w:r>
      <w:r>
        <w:t xml:space="preserve"> Job is to maintain information about the simulated physical attributes of nodes. The combined data of all the nodes attributes defines the network physical picture at a certain time. The attributes that will be stored per node within the </w:t>
      </w:r>
      <w:r>
        <w:rPr>
          <w:i/>
          <w:iCs/>
        </w:rPr>
        <w:t xml:space="preserve">Topology Manager </w:t>
      </w:r>
      <w:r>
        <w:t>are:</w:t>
      </w:r>
    </w:p>
    <w:p w:rsidR="0074464F" w:rsidRDefault="0074464F" w:rsidP="0074464F">
      <w:pPr>
        <w:pStyle w:val="ListParagraph"/>
        <w:numPr>
          <w:ilvl w:val="0"/>
          <w:numId w:val="39"/>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which instructs it to migrate a certain node to a new location (considering that the new location is still within the defined space boundaries)</w:t>
      </w:r>
    </w:p>
    <w:p w:rsidR="0074464F" w:rsidRPr="004E5668" w:rsidRDefault="0074464F" w:rsidP="0074464F">
      <w:pPr>
        <w:pStyle w:val="ListParagraph"/>
        <w:numPr>
          <w:ilvl w:val="0"/>
          <w:numId w:val="39"/>
        </w:numPr>
        <w:rPr>
          <w:i/>
          <w:iCs/>
        </w:rPr>
      </w:pPr>
      <w:r w:rsidRPr="006979DA">
        <w:rPr>
          <w:i/>
          <w:iCs/>
        </w:rPr>
        <w:t>Reception Radius</w:t>
      </w:r>
      <w:r>
        <w:rPr>
          <w:i/>
          <w:iCs/>
        </w:rPr>
        <w:t xml:space="preserve"> – </w:t>
      </w:r>
      <w:r>
        <w:t>each node might have a different reception radius, simulating changes that might be induced because of different platforms or terrain conditions that real world station are expose to.</w:t>
      </w:r>
    </w:p>
    <w:p w:rsidR="0074464F" w:rsidRPr="009D091F" w:rsidRDefault="0074464F" w:rsidP="0074464F">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certain node’s </w:t>
      </w:r>
      <w:r>
        <w:rPr>
          <w:i/>
          <w:iCs/>
        </w:rPr>
        <w:t>Reception Radius</w:t>
      </w:r>
      <w:r>
        <w:t xml:space="preserve">. That way the </w:t>
      </w:r>
      <w:r>
        <w:rPr>
          <w:i/>
          <w:iCs/>
        </w:rPr>
        <w:t xml:space="preserve">Dispatcher </w:t>
      </w:r>
      <w:r>
        <w:t xml:space="preserve">can decide which </w:t>
      </w:r>
      <w:r w:rsidRPr="004C1314">
        <w:rPr>
          <w:i/>
          <w:iCs/>
        </w:rPr>
        <w:t>OLSRv2</w:t>
      </w:r>
      <w:r>
        <w:rPr>
          <w:i/>
          <w:iCs/>
        </w:rPr>
        <w:t xml:space="preserve"> Layers</w:t>
      </w:r>
      <w:r>
        <w:t xml:space="preserve"> needs to be on the receiver end of a certain </w:t>
      </w:r>
      <w:r>
        <w:rPr>
          <w:i/>
          <w:iCs/>
        </w:rPr>
        <w:t>“Hello”</w:t>
      </w:r>
      <w:r>
        <w:t xml:space="preserve"> or </w:t>
      </w:r>
      <w:r>
        <w:rPr>
          <w:i/>
          <w:iCs/>
        </w:rPr>
        <w:t>“TC” message</w:t>
      </w:r>
      <w:r>
        <w:t xml:space="preserve"> task.</w:t>
      </w:r>
    </w:p>
    <w:p w:rsidR="0074464F" w:rsidRPr="0074464F" w:rsidRDefault="0074464F" w:rsidP="0074464F">
      <w:pPr>
        <w:bidi w:val="0"/>
      </w:pPr>
    </w:p>
    <w:p w:rsidR="0074464F" w:rsidRDefault="0074464F" w:rsidP="0074464F">
      <w:pPr>
        <w:pStyle w:val="Heading2"/>
        <w:bidi w:val="0"/>
      </w:pPr>
      <w:r>
        <w:t>Protocol</w:t>
      </w:r>
      <w:r w:rsidR="009667DA">
        <w:t xml:space="preserve"> [ELI]</w:t>
      </w:r>
    </w:p>
    <w:p w:rsidR="00AC66A1" w:rsidRDefault="00AC66A1" w:rsidP="00AC66A1">
      <w:pPr>
        <w:bidi w:val="0"/>
        <w:ind w:firstLine="450"/>
        <w:jc w:val="left"/>
      </w:pPr>
      <w:r>
        <w:t xml:space="preserve">This module implements the </w:t>
      </w:r>
      <w:r w:rsidRPr="004C1314">
        <w:rPr>
          <w:i/>
          <w:iCs/>
        </w:rPr>
        <w:t>OLSRv2</w:t>
      </w:r>
      <w:r>
        <w:t xml:space="preserve"> logic of a single node it a MANET environment. This module is split into two Three-layers:</w:t>
      </w:r>
    </w:p>
    <w:p w:rsidR="00AC66A1" w:rsidRPr="00AC66A1" w:rsidRDefault="00AC66A1" w:rsidP="00AC66A1">
      <w:pPr>
        <w:pStyle w:val="ListParagraph"/>
        <w:numPr>
          <w:ilvl w:val="0"/>
          <w:numId w:val="40"/>
        </w:numPr>
        <w:rPr>
          <w:i/>
          <w:iCs/>
        </w:rPr>
      </w:pPr>
      <w:r w:rsidRPr="00AC66A1">
        <w:rPr>
          <w:i/>
          <w:iCs/>
        </w:rPr>
        <w:t>Protocol Layer</w:t>
      </w:r>
    </w:p>
    <w:p w:rsidR="00AC66A1" w:rsidRPr="00AC66A1" w:rsidRDefault="00AC66A1" w:rsidP="00AC66A1">
      <w:pPr>
        <w:pStyle w:val="ListParagraph"/>
        <w:numPr>
          <w:ilvl w:val="0"/>
          <w:numId w:val="40"/>
        </w:numPr>
      </w:pPr>
      <w:r w:rsidRPr="00AC66A1">
        <w:rPr>
          <w:i/>
          <w:iCs/>
        </w:rPr>
        <w:lastRenderedPageBreak/>
        <w:t>NHDP Layer</w:t>
      </w:r>
    </w:p>
    <w:p w:rsidR="00AC66A1" w:rsidRPr="00AC66A1" w:rsidRDefault="00AC66A1" w:rsidP="00AC66A1">
      <w:pPr>
        <w:pStyle w:val="ListParagraph"/>
        <w:numPr>
          <w:ilvl w:val="0"/>
          <w:numId w:val="40"/>
        </w:numPr>
      </w:pPr>
      <w:r w:rsidRPr="00AC66A1">
        <w:rPr>
          <w:i/>
          <w:iCs/>
        </w:rPr>
        <w:t>OLSR</w:t>
      </w:r>
      <w:r>
        <w:rPr>
          <w:i/>
          <w:iCs/>
        </w:rPr>
        <w:t xml:space="preserve"> </w:t>
      </w:r>
      <w:r w:rsidRPr="00AC66A1">
        <w:rPr>
          <w:i/>
          <w:iCs/>
        </w:rPr>
        <w:t xml:space="preserve">Layer </w:t>
      </w:r>
    </w:p>
    <w:p w:rsidR="00AC66A1" w:rsidRDefault="00AC66A1" w:rsidP="0074464F">
      <w:pPr>
        <w:pStyle w:val="Heading3"/>
        <w:bidi w:val="0"/>
      </w:pPr>
      <w:r>
        <w:t>Protocol Layer</w:t>
      </w:r>
    </w:p>
    <w:p w:rsidR="00AC66A1" w:rsidRPr="00AC66A1" w:rsidRDefault="00AC66A1" w:rsidP="00AC66A1">
      <w:pPr>
        <w:bidi w:val="0"/>
        <w:ind w:firstLine="720"/>
      </w:pPr>
      <w:r>
        <w:t xml:space="preserve">This is a logical layer that makes the connection between the different parts of the simulator and the protocol layers. Due to the fact that the simulator is event driven all messages are being sent as events to the dispatcher and all the intervals (Hello/TC) are measured by special events,  thus when the dispatcher processes an event it invokes an appropriate method in the protocol layer of the station. This method translates the event received from the dispatcher to an appropriate message of the protocol or an event related to the work flow, e.g. Hello/TC interval ended, and passes it for process in the protocol layers.    </w:t>
      </w:r>
    </w:p>
    <w:p w:rsidR="0074464F" w:rsidRDefault="0074464F" w:rsidP="00AC66A1">
      <w:pPr>
        <w:pStyle w:val="Heading3"/>
        <w:bidi w:val="0"/>
      </w:pPr>
      <w:r>
        <w:t>NHDP Layer</w:t>
      </w:r>
    </w:p>
    <w:p w:rsidR="00073A6C" w:rsidRPr="009D091F" w:rsidRDefault="00AC66A1" w:rsidP="00073A6C">
      <w:pPr>
        <w:pStyle w:val="ListParagraph"/>
        <w:ind w:left="0" w:firstLine="720"/>
      </w:pPr>
      <w:proofErr w:type="gramStart"/>
      <w:r>
        <w:t>Implements the NHDP logic.</w:t>
      </w:r>
      <w:proofErr w:type="gramEnd"/>
      <w:r>
        <w:t xml:space="preserve"> </w:t>
      </w:r>
      <w:proofErr w:type="gramStart"/>
      <w:r>
        <w:t xml:space="preserve">Is responsible for some of the </w:t>
      </w:r>
      <w:r>
        <w:rPr>
          <w:i/>
          <w:iCs/>
        </w:rPr>
        <w:t xml:space="preserve">“Hello” messages </w:t>
      </w:r>
      <w:r>
        <w:t>tasks processing, and the invocation of all them.</w:t>
      </w:r>
      <w:proofErr w:type="gramEnd"/>
    </w:p>
    <w:p w:rsidR="00AC66A1" w:rsidRPr="00AC66A1" w:rsidRDefault="00AC66A1" w:rsidP="00AC66A1">
      <w:pPr>
        <w:bidi w:val="0"/>
      </w:pPr>
    </w:p>
    <w:p w:rsidR="0074464F" w:rsidRDefault="0074464F" w:rsidP="0074464F">
      <w:pPr>
        <w:pStyle w:val="Heading3"/>
        <w:bidi w:val="0"/>
      </w:pPr>
      <w:r>
        <w:t>OLSRv2 Layer</w:t>
      </w:r>
    </w:p>
    <w:p w:rsidR="00AC66A1" w:rsidRDefault="00AC66A1" w:rsidP="00AC66A1">
      <w:pPr>
        <w:pStyle w:val="ListParagraph"/>
        <w:ind w:left="0" w:firstLine="450"/>
      </w:pPr>
      <w:r>
        <w:t xml:space="preserve"> </w:t>
      </w:r>
      <w:proofErr w:type="gramStart"/>
      <w:r>
        <w:t xml:space="preserve">Implements the </w:t>
      </w:r>
      <w:r w:rsidRPr="00AC66A1">
        <w:rPr>
          <w:i/>
          <w:iCs/>
        </w:rPr>
        <w:t>OLSRv2</w:t>
      </w:r>
      <w:r>
        <w:t xml:space="preserve"> logic.</w:t>
      </w:r>
      <w:proofErr w:type="gramEnd"/>
      <w:r>
        <w:t xml:space="preserve"> </w:t>
      </w:r>
      <w:proofErr w:type="gramStart"/>
      <w:r>
        <w:t xml:space="preserve">Is responsible for adding additional information to the </w:t>
      </w:r>
      <w:r w:rsidRPr="00AC66A1">
        <w:rPr>
          <w:i/>
          <w:iCs/>
        </w:rPr>
        <w:t xml:space="preserve">“Hello” messages </w:t>
      </w:r>
      <w:r>
        <w:t xml:space="preserve">(such as MPR information) as detailed in the </w:t>
      </w:r>
      <w:r w:rsidRPr="00AC66A1">
        <w:rPr>
          <w:i/>
          <w:iCs/>
        </w:rPr>
        <w:t>OLSR</w:t>
      </w:r>
      <w:r>
        <w:t xml:space="preserve"> description (Section </w:t>
      </w:r>
      <w:r w:rsidR="00140FBF">
        <w:fldChar w:fldCharType="begin"/>
      </w:r>
      <w:r>
        <w:instrText xml:space="preserve"> REF _Ref244441334 \w \h </w:instrText>
      </w:r>
      <w:r w:rsidR="00140FBF">
        <w:fldChar w:fldCharType="separate"/>
      </w:r>
      <w:r>
        <w:rPr>
          <w:cs/>
        </w:rPr>
        <w:t>‎</w:t>
      </w:r>
      <w:r>
        <w:t>1.3</w:t>
      </w:r>
      <w:r w:rsidR="00140FBF">
        <w:fldChar w:fldCharType="end"/>
      </w:r>
      <w:r>
        <w:t xml:space="preserve">), as well as generating and processing </w:t>
      </w:r>
      <w:r w:rsidRPr="00AC66A1">
        <w:rPr>
          <w:i/>
          <w:iCs/>
        </w:rPr>
        <w:t xml:space="preserve">“TC” messages </w:t>
      </w:r>
      <w:r>
        <w:t xml:space="preserve">and </w:t>
      </w:r>
      <w:r w:rsidRPr="00AC66A1">
        <w:rPr>
          <w:i/>
          <w:iCs/>
        </w:rPr>
        <w:t>Data messages</w:t>
      </w:r>
      <w:r>
        <w:t>.</w:t>
      </w:r>
      <w:proofErr w:type="gramEnd"/>
    </w:p>
    <w:p w:rsidR="00AC66A1" w:rsidRPr="00AC66A1" w:rsidRDefault="00AC66A1" w:rsidP="00AC66A1">
      <w:pPr>
        <w:bidi w:val="0"/>
      </w:pPr>
    </w:p>
    <w:p w:rsidR="0074464F" w:rsidRDefault="0074464F" w:rsidP="0074464F">
      <w:pPr>
        <w:bidi w:val="0"/>
        <w:ind w:firstLine="450"/>
        <w:jc w:val="left"/>
      </w:pPr>
      <w:r>
        <w:t xml:space="preserve">Passing messages to nodes in the </w:t>
      </w:r>
      <w:r w:rsidRPr="004C1314">
        <w:rPr>
          <w:i/>
          <w:iCs/>
        </w:rPr>
        <w:t>OLSRv2</w:t>
      </w:r>
      <w:r>
        <w:rPr>
          <w:i/>
          <w:iCs/>
        </w:rPr>
        <w:t xml:space="preserve"> Layer</w:t>
      </w:r>
      <w:r>
        <w:t xml:space="preserve"> node </w:t>
      </w:r>
      <w:r>
        <w:rPr>
          <w:i/>
          <w:iCs/>
        </w:rPr>
        <w:t>Reception Radius</w:t>
      </w:r>
      <w:r>
        <w:t xml:space="preserve"> is done, by pushing the relevant events to the </w:t>
      </w:r>
      <w:r>
        <w:rPr>
          <w:i/>
          <w:iCs/>
        </w:rPr>
        <w:t>Tasks Queue</w:t>
      </w:r>
      <w:r>
        <w:t xml:space="preserve"> with information about the message source. The </w:t>
      </w:r>
      <w:r>
        <w:rPr>
          <w:i/>
          <w:iCs/>
        </w:rPr>
        <w:t xml:space="preserve">Dispatcher </w:t>
      </w:r>
      <w:r>
        <w:t xml:space="preserve">in its turn will redirect that message to the appropriate </w:t>
      </w:r>
      <w:r w:rsidRPr="004C1314">
        <w:rPr>
          <w:i/>
          <w:iCs/>
        </w:rPr>
        <w:t>OLSRv2</w:t>
      </w:r>
      <w:r>
        <w:rPr>
          <w:i/>
          <w:iCs/>
        </w:rPr>
        <w:t xml:space="preserve"> Layers</w:t>
      </w:r>
      <w:r>
        <w:t>.</w:t>
      </w:r>
    </w:p>
    <w:p w:rsidR="0074464F" w:rsidRDefault="0074464F" w:rsidP="0074464F">
      <w:pPr>
        <w:bidi w:val="0"/>
        <w:ind w:firstLine="450"/>
        <w:jc w:val="left"/>
      </w:pPr>
      <w:r>
        <w:t>Messages events which are produces as a byproduct of an earlier event will be tagged with a timestamp of the previous event’s timestamp in addition to a small delta which represent the network’s propagation delay as well as the nodes computation time.</w:t>
      </w:r>
    </w:p>
    <w:p w:rsidR="0074464F" w:rsidRDefault="0074464F" w:rsidP="0074464F">
      <w:pPr>
        <w:bidi w:val="0"/>
        <w:ind w:firstLine="450"/>
        <w:jc w:val="left"/>
      </w:pPr>
      <w:r w:rsidRPr="004C1314">
        <w:rPr>
          <w:i/>
          <w:iCs/>
        </w:rPr>
        <w:t>OLSRv2</w:t>
      </w:r>
      <w:r>
        <w:rPr>
          <w:i/>
          <w:iCs/>
        </w:rPr>
        <w:t xml:space="preserve"> Layer</w:t>
      </w:r>
      <w:r>
        <w:t xml:space="preserve"> objects are </w:t>
      </w:r>
      <w:proofErr w:type="gramStart"/>
      <w:r>
        <w:t>created/destroyed</w:t>
      </w:r>
      <w:proofErr w:type="gramEnd"/>
      <w:r>
        <w:t xml:space="preserve"> by the </w:t>
      </w:r>
      <w:r>
        <w:rPr>
          <w:i/>
          <w:iCs/>
        </w:rPr>
        <w:t xml:space="preserve">Dispatcher </w:t>
      </w:r>
      <w:r>
        <w:t xml:space="preserve">upon receiving a </w:t>
      </w:r>
      <w:r>
        <w:rPr>
          <w:i/>
          <w:iCs/>
        </w:rPr>
        <w:t>Topology event</w:t>
      </w:r>
      <w:r>
        <w:t xml:space="preserve"> which corresponds to that action.</w:t>
      </w:r>
    </w:p>
    <w:p w:rsidR="0074464F" w:rsidRPr="00C479C5" w:rsidRDefault="0074464F" w:rsidP="0074464F">
      <w:pPr>
        <w:bidi w:val="0"/>
        <w:ind w:firstLine="450"/>
        <w:jc w:val="left"/>
      </w:pPr>
      <w:r>
        <w:t xml:space="preserve">The </w:t>
      </w:r>
      <w:r w:rsidRPr="004C1314">
        <w:rPr>
          <w:i/>
          <w:iCs/>
        </w:rPr>
        <w:t>OLSRv2</w:t>
      </w:r>
      <w:r>
        <w:rPr>
          <w:i/>
          <w:iCs/>
        </w:rPr>
        <w:t xml:space="preserve"> Layer</w:t>
      </w:r>
      <w:r>
        <w:t xml:space="preserve"> alerts the </w:t>
      </w:r>
      <w:r>
        <w:rPr>
          <w:i/>
          <w:iCs/>
        </w:rPr>
        <w:t>Log</w:t>
      </w:r>
      <w:r>
        <w:t xml:space="preserve"> about new messages that will be pushed to the </w:t>
      </w:r>
      <w:r>
        <w:rPr>
          <w:i/>
          <w:iCs/>
        </w:rPr>
        <w:t>Tasks Queue</w:t>
      </w:r>
      <w:r>
        <w:t xml:space="preserve"> for later throughput calculations, as well as errors that might occur because of a protocol failure. E.g. when a </w:t>
      </w:r>
      <w:r>
        <w:rPr>
          <w:i/>
          <w:iCs/>
        </w:rPr>
        <w:t xml:space="preserve">Data message </w:t>
      </w:r>
      <w:r>
        <w:t xml:space="preserve">task is received which the destination is unknown to the </w:t>
      </w:r>
      <w:r>
        <w:rPr>
          <w:i/>
          <w:iCs/>
        </w:rPr>
        <w:t xml:space="preserve">OLSRv2 Layer </w:t>
      </w:r>
      <w:r>
        <w:t xml:space="preserve">(may have not been updated yet, with a new node’s appearance). </w:t>
      </w:r>
    </w:p>
    <w:p w:rsidR="0074464F" w:rsidRPr="0074464F" w:rsidRDefault="0074464F" w:rsidP="0074464F">
      <w:pPr>
        <w:bidi w:val="0"/>
      </w:pPr>
    </w:p>
    <w:p w:rsidR="0074464F" w:rsidRPr="0074464F" w:rsidRDefault="0074464F" w:rsidP="0074464F">
      <w:pPr>
        <w:pStyle w:val="Heading3"/>
        <w:bidi w:val="0"/>
      </w:pPr>
      <w:r>
        <w:t>OLSRv2 Protocol</w:t>
      </w:r>
    </w:p>
    <w:p w:rsidR="00AD1A81" w:rsidRDefault="00AD1A81" w:rsidP="00AD1A81">
      <w:pPr>
        <w:bidi w:val="0"/>
        <w:jc w:val="left"/>
      </w:pPr>
    </w:p>
    <w:p w:rsidR="003076EC" w:rsidRDefault="003076EC" w:rsidP="001C2558">
      <w:pPr>
        <w:pStyle w:val="Heading1"/>
        <w:bidi w:val="0"/>
        <w:jc w:val="left"/>
      </w:pPr>
      <w:bookmarkStart w:id="62" w:name="_Toc243569487"/>
      <w:bookmarkStart w:id="63" w:name="_Toc243569917"/>
      <w:bookmarkStart w:id="64" w:name="_Toc244784450"/>
      <w:r>
        <w:lastRenderedPageBreak/>
        <w:t>Appendixes</w:t>
      </w:r>
      <w:bookmarkEnd w:id="62"/>
      <w:bookmarkEnd w:id="63"/>
      <w:bookmarkEnd w:id="64"/>
      <w:r w:rsidR="00E132B0">
        <w:t xml:space="preserve"> </w:t>
      </w:r>
    </w:p>
    <w:p w:rsidR="003076EC" w:rsidRDefault="003076EC" w:rsidP="001C2558">
      <w:pPr>
        <w:pStyle w:val="Heading2"/>
        <w:bidi w:val="0"/>
        <w:jc w:val="left"/>
      </w:pPr>
      <w:bookmarkStart w:id="65" w:name="_Toc243569489"/>
      <w:bookmarkStart w:id="66" w:name="_Toc243569919"/>
      <w:bookmarkStart w:id="67" w:name="_Toc244784452"/>
      <w:r>
        <w:t>Requirements and Assumptions</w:t>
      </w:r>
      <w:bookmarkEnd w:id="65"/>
      <w:bookmarkEnd w:id="66"/>
      <w:bookmarkEnd w:id="67"/>
    </w:p>
    <w:p w:rsidR="0066256D" w:rsidRPr="0066256D" w:rsidRDefault="0066256D" w:rsidP="0066256D">
      <w:pPr>
        <w:pStyle w:val="Heading3"/>
        <w:bidi w:val="0"/>
      </w:pPr>
      <w:bookmarkStart w:id="68" w:name="_Toc244784453"/>
      <w:r>
        <w:t>Assumptions</w:t>
      </w:r>
      <w:bookmarkEnd w:id="68"/>
    </w:p>
    <w:p w:rsidR="0066256D" w:rsidRDefault="0066256D" w:rsidP="0066256D">
      <w:pPr>
        <w:pStyle w:val="ListParagraph"/>
        <w:numPr>
          <w:ilvl w:val="0"/>
          <w:numId w:val="41"/>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documents, however modification may be necessary because of time and complexity constrains.</w:t>
      </w:r>
    </w:p>
    <w:p w:rsidR="0066256D" w:rsidRDefault="0066256D" w:rsidP="00B7100C">
      <w:pPr>
        <w:pStyle w:val="ListParagraph"/>
        <w:numPr>
          <w:ilvl w:val="0"/>
          <w:numId w:val="41"/>
        </w:numPr>
      </w:pPr>
      <w:r>
        <w:t>The proje</w:t>
      </w:r>
      <w:r w:rsidR="00B7100C">
        <w:t>ct team will produce more/different features/data as asked by the Project Guidance crew.</w:t>
      </w:r>
    </w:p>
    <w:p w:rsidR="000372CE" w:rsidRDefault="00D46B38" w:rsidP="00B7100C">
      <w:pPr>
        <w:pStyle w:val="ListParagraph"/>
        <w:numPr>
          <w:ilvl w:val="0"/>
          <w:numId w:val="41"/>
        </w:numPr>
      </w:pPr>
      <w:r>
        <w:t xml:space="preserve">As mention in the </w:t>
      </w:r>
      <w:r>
        <w:rPr>
          <w:i/>
          <w:iCs/>
        </w:rPr>
        <w:t xml:space="preserve">Project Description </w:t>
      </w:r>
      <w:r>
        <w:t>section (</w:t>
      </w:r>
      <w:r w:rsidR="00140FBF">
        <w:fldChar w:fldCharType="begin"/>
      </w:r>
      <w:r>
        <w:instrText xml:space="preserve"> REF _Ref244443591 \w \h </w:instrText>
      </w:r>
      <w:r w:rsidR="00140FBF">
        <w:fldChar w:fldCharType="separate"/>
      </w:r>
      <w:r>
        <w:rPr>
          <w:cs/>
        </w:rPr>
        <w:t>‎</w:t>
      </w:r>
      <w:r>
        <w:t>2</w:t>
      </w:r>
      <w:r w:rsidR="00140FBF">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Heading3"/>
        <w:bidi w:val="0"/>
      </w:pPr>
      <w:bookmarkStart w:id="69" w:name="_Toc244784454"/>
      <w:r>
        <w:t>Requirements</w:t>
      </w:r>
      <w:bookmarkEnd w:id="69"/>
    </w:p>
    <w:p w:rsidR="0066256D" w:rsidRPr="0066256D" w:rsidRDefault="0066256D" w:rsidP="0066256D">
      <w:pPr>
        <w:pStyle w:val="ListParagraph"/>
        <w:numPr>
          <w:ilvl w:val="0"/>
          <w:numId w:val="42"/>
        </w:numPr>
      </w:pPr>
      <w:r>
        <w:t>The simulator will be implemented in Java, so JVM is needed for execution.</w:t>
      </w:r>
    </w:p>
    <w:p w:rsidR="001B2395" w:rsidRPr="001B2395" w:rsidRDefault="00B71AF4" w:rsidP="00B71AF4">
      <w:pPr>
        <w:pStyle w:val="Heading2"/>
        <w:bidi w:val="0"/>
      </w:pPr>
      <w:r>
        <w:t>Future Work</w:t>
      </w:r>
    </w:p>
    <w:sectPr w:rsidR="001B2395" w:rsidRPr="001B2395" w:rsidSect="005C2DA2">
      <w:pgSz w:w="11906" w:h="16838"/>
      <w:pgMar w:top="1440" w:right="1800" w:bottom="851"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BF19A6"/>
    <w:multiLevelType w:val="hybridMultilevel"/>
    <w:tmpl w:val="37A05F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9C3E21"/>
    <w:multiLevelType w:val="hybridMultilevel"/>
    <w:tmpl w:val="50DA3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A2953"/>
    <w:multiLevelType w:val="hybridMultilevel"/>
    <w:tmpl w:val="38B842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72F7D07"/>
    <w:multiLevelType w:val="hybridMultilevel"/>
    <w:tmpl w:val="B8C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8E56F2"/>
    <w:multiLevelType w:val="hybridMultilevel"/>
    <w:tmpl w:val="9230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2C03EB6"/>
    <w:multiLevelType w:val="hybridMultilevel"/>
    <w:tmpl w:val="F684C2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5686DB3"/>
    <w:multiLevelType w:val="hybridMultilevel"/>
    <w:tmpl w:val="6E3C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0">
    <w:nsid w:val="4ACC3E7A"/>
    <w:multiLevelType w:val="hybridMultilevel"/>
    <w:tmpl w:val="03EA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670C54"/>
    <w:multiLevelType w:val="hybridMultilevel"/>
    <w:tmpl w:val="3CAE32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4F443B90"/>
    <w:multiLevelType w:val="hybridMultilevel"/>
    <w:tmpl w:val="7916B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3C60A44"/>
    <w:multiLevelType w:val="hybridMultilevel"/>
    <w:tmpl w:val="EF1E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5">
    <w:nsid w:val="5B341533"/>
    <w:multiLevelType w:val="hybridMultilevel"/>
    <w:tmpl w:val="01ECF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7">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40">
    <w:nsid w:val="6B50378D"/>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1">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4">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6">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37"/>
  </w:num>
  <w:num w:numId="2">
    <w:abstractNumId w:val="11"/>
  </w:num>
  <w:num w:numId="3">
    <w:abstractNumId w:val="0"/>
  </w:num>
  <w:num w:numId="4">
    <w:abstractNumId w:val="13"/>
  </w:num>
  <w:num w:numId="5">
    <w:abstractNumId w:val="25"/>
  </w:num>
  <w:num w:numId="6">
    <w:abstractNumId w:val="14"/>
  </w:num>
  <w:num w:numId="7">
    <w:abstractNumId w:val="18"/>
  </w:num>
  <w:num w:numId="8">
    <w:abstractNumId w:val="39"/>
  </w:num>
  <w:num w:numId="9">
    <w:abstractNumId w:val="15"/>
  </w:num>
  <w:num w:numId="10">
    <w:abstractNumId w:val="9"/>
  </w:num>
  <w:num w:numId="11">
    <w:abstractNumId w:val="3"/>
  </w:num>
  <w:num w:numId="12">
    <w:abstractNumId w:val="26"/>
  </w:num>
  <w:num w:numId="13">
    <w:abstractNumId w:val="5"/>
  </w:num>
  <w:num w:numId="14">
    <w:abstractNumId w:val="6"/>
  </w:num>
  <w:num w:numId="15">
    <w:abstractNumId w:val="12"/>
  </w:num>
  <w:num w:numId="16">
    <w:abstractNumId w:val="1"/>
  </w:num>
  <w:num w:numId="17">
    <w:abstractNumId w:val="38"/>
  </w:num>
  <w:num w:numId="18">
    <w:abstractNumId w:val="20"/>
  </w:num>
  <w:num w:numId="19">
    <w:abstractNumId w:val="7"/>
  </w:num>
  <w:num w:numId="20">
    <w:abstractNumId w:val="2"/>
  </w:num>
  <w:num w:numId="21">
    <w:abstractNumId w:val="24"/>
  </w:num>
  <w:num w:numId="22">
    <w:abstractNumId w:val="43"/>
  </w:num>
  <w:num w:numId="23">
    <w:abstractNumId w:val="34"/>
  </w:num>
  <w:num w:numId="24">
    <w:abstractNumId w:val="36"/>
  </w:num>
  <w:num w:numId="25">
    <w:abstractNumId w:val="46"/>
  </w:num>
  <w:num w:numId="26">
    <w:abstractNumId w:val="45"/>
  </w:num>
  <w:num w:numId="27">
    <w:abstractNumId w:val="28"/>
  </w:num>
  <w:num w:numId="28">
    <w:abstractNumId w:val="29"/>
  </w:num>
  <w:num w:numId="29">
    <w:abstractNumId w:val="21"/>
  </w:num>
  <w:num w:numId="30">
    <w:abstractNumId w:val="17"/>
  </w:num>
  <w:num w:numId="31">
    <w:abstractNumId w:val="19"/>
  </w:num>
  <w:num w:numId="32">
    <w:abstractNumId w:val="32"/>
  </w:num>
  <w:num w:numId="33">
    <w:abstractNumId w:val="35"/>
  </w:num>
  <w:num w:numId="34">
    <w:abstractNumId w:val="31"/>
  </w:num>
  <w:num w:numId="35">
    <w:abstractNumId w:val="8"/>
  </w:num>
  <w:num w:numId="36">
    <w:abstractNumId w:val="4"/>
  </w:num>
  <w:num w:numId="37">
    <w:abstractNumId w:val="41"/>
  </w:num>
  <w:num w:numId="38">
    <w:abstractNumId w:val="22"/>
  </w:num>
  <w:num w:numId="39">
    <w:abstractNumId w:val="42"/>
  </w:num>
  <w:num w:numId="40">
    <w:abstractNumId w:val="10"/>
  </w:num>
  <w:num w:numId="41">
    <w:abstractNumId w:val="16"/>
  </w:num>
  <w:num w:numId="42">
    <w:abstractNumId w:val="44"/>
  </w:num>
  <w:num w:numId="43">
    <w:abstractNumId w:val="40"/>
  </w:num>
  <w:num w:numId="44">
    <w:abstractNumId w:val="27"/>
  </w:num>
  <w:num w:numId="45">
    <w:abstractNumId w:val="33"/>
  </w:num>
  <w:num w:numId="46">
    <w:abstractNumId w:val="23"/>
  </w:num>
  <w:num w:numId="4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626F"/>
    <w:rsid w:val="00010586"/>
    <w:rsid w:val="00026F01"/>
    <w:rsid w:val="000372CE"/>
    <w:rsid w:val="00043F03"/>
    <w:rsid w:val="0004667C"/>
    <w:rsid w:val="00065954"/>
    <w:rsid w:val="00066CDB"/>
    <w:rsid w:val="00067533"/>
    <w:rsid w:val="00073A6C"/>
    <w:rsid w:val="00087DB2"/>
    <w:rsid w:val="0009416A"/>
    <w:rsid w:val="000C24B0"/>
    <w:rsid w:val="000C75E3"/>
    <w:rsid w:val="000D3535"/>
    <w:rsid w:val="000D60ED"/>
    <w:rsid w:val="000E0D0D"/>
    <w:rsid w:val="000E17B0"/>
    <w:rsid w:val="000F0EA3"/>
    <w:rsid w:val="00100974"/>
    <w:rsid w:val="00114332"/>
    <w:rsid w:val="0011556B"/>
    <w:rsid w:val="001260B3"/>
    <w:rsid w:val="00130FA4"/>
    <w:rsid w:val="00140FBF"/>
    <w:rsid w:val="001465A9"/>
    <w:rsid w:val="00150B9D"/>
    <w:rsid w:val="00153809"/>
    <w:rsid w:val="001628F3"/>
    <w:rsid w:val="001702C2"/>
    <w:rsid w:val="00176DA5"/>
    <w:rsid w:val="001779B2"/>
    <w:rsid w:val="0018780C"/>
    <w:rsid w:val="00190B43"/>
    <w:rsid w:val="001928F0"/>
    <w:rsid w:val="00195582"/>
    <w:rsid w:val="0019742F"/>
    <w:rsid w:val="001B1FD6"/>
    <w:rsid w:val="001B2395"/>
    <w:rsid w:val="001B27F2"/>
    <w:rsid w:val="001B36DB"/>
    <w:rsid w:val="001C2558"/>
    <w:rsid w:val="001C3D1C"/>
    <w:rsid w:val="001C46FB"/>
    <w:rsid w:val="001C54D7"/>
    <w:rsid w:val="001D71ED"/>
    <w:rsid w:val="00201A25"/>
    <w:rsid w:val="00220234"/>
    <w:rsid w:val="002230CA"/>
    <w:rsid w:val="00230EAB"/>
    <w:rsid w:val="00240AE2"/>
    <w:rsid w:val="00243B8B"/>
    <w:rsid w:val="00251010"/>
    <w:rsid w:val="00254393"/>
    <w:rsid w:val="00257223"/>
    <w:rsid w:val="002604CF"/>
    <w:rsid w:val="002738A7"/>
    <w:rsid w:val="0028171E"/>
    <w:rsid w:val="00281AA9"/>
    <w:rsid w:val="0028533B"/>
    <w:rsid w:val="002A2BFA"/>
    <w:rsid w:val="002A46A6"/>
    <w:rsid w:val="002B31E8"/>
    <w:rsid w:val="002B3772"/>
    <w:rsid w:val="002B4370"/>
    <w:rsid w:val="002B4525"/>
    <w:rsid w:val="002C2578"/>
    <w:rsid w:val="002C4BDB"/>
    <w:rsid w:val="002C592E"/>
    <w:rsid w:val="002D0EF7"/>
    <w:rsid w:val="002E2D1F"/>
    <w:rsid w:val="002F0E60"/>
    <w:rsid w:val="002F117B"/>
    <w:rsid w:val="002F442B"/>
    <w:rsid w:val="002F58D4"/>
    <w:rsid w:val="003023EB"/>
    <w:rsid w:val="003028C2"/>
    <w:rsid w:val="00306C0E"/>
    <w:rsid w:val="003076EC"/>
    <w:rsid w:val="00312589"/>
    <w:rsid w:val="00330E1C"/>
    <w:rsid w:val="00333098"/>
    <w:rsid w:val="0034079F"/>
    <w:rsid w:val="00343369"/>
    <w:rsid w:val="00354946"/>
    <w:rsid w:val="00355E3A"/>
    <w:rsid w:val="00363152"/>
    <w:rsid w:val="00364760"/>
    <w:rsid w:val="00375D8E"/>
    <w:rsid w:val="00377105"/>
    <w:rsid w:val="00396075"/>
    <w:rsid w:val="00397447"/>
    <w:rsid w:val="00397654"/>
    <w:rsid w:val="003D37BB"/>
    <w:rsid w:val="003D4733"/>
    <w:rsid w:val="003D619A"/>
    <w:rsid w:val="003D6690"/>
    <w:rsid w:val="003E4726"/>
    <w:rsid w:val="003E623D"/>
    <w:rsid w:val="003E6A06"/>
    <w:rsid w:val="003F396A"/>
    <w:rsid w:val="003F6A9A"/>
    <w:rsid w:val="00406B77"/>
    <w:rsid w:val="00407B28"/>
    <w:rsid w:val="004149EE"/>
    <w:rsid w:val="00415F03"/>
    <w:rsid w:val="00422967"/>
    <w:rsid w:val="00424C81"/>
    <w:rsid w:val="00426803"/>
    <w:rsid w:val="00443910"/>
    <w:rsid w:val="00454BB3"/>
    <w:rsid w:val="00473DF6"/>
    <w:rsid w:val="004778AB"/>
    <w:rsid w:val="00480AA4"/>
    <w:rsid w:val="00480FE1"/>
    <w:rsid w:val="00491119"/>
    <w:rsid w:val="004A4AFD"/>
    <w:rsid w:val="004B36B8"/>
    <w:rsid w:val="004B37AE"/>
    <w:rsid w:val="004C1314"/>
    <w:rsid w:val="004E1AFE"/>
    <w:rsid w:val="004E5668"/>
    <w:rsid w:val="004F2CF5"/>
    <w:rsid w:val="004F70EE"/>
    <w:rsid w:val="004F745B"/>
    <w:rsid w:val="00501508"/>
    <w:rsid w:val="00513259"/>
    <w:rsid w:val="00515EEF"/>
    <w:rsid w:val="00520CD1"/>
    <w:rsid w:val="005322CE"/>
    <w:rsid w:val="00536072"/>
    <w:rsid w:val="00543BEC"/>
    <w:rsid w:val="00560B53"/>
    <w:rsid w:val="0056697E"/>
    <w:rsid w:val="005758AA"/>
    <w:rsid w:val="005830A0"/>
    <w:rsid w:val="00583C56"/>
    <w:rsid w:val="00590EBA"/>
    <w:rsid w:val="00594318"/>
    <w:rsid w:val="005943CB"/>
    <w:rsid w:val="005A3288"/>
    <w:rsid w:val="005B6128"/>
    <w:rsid w:val="005C2DA2"/>
    <w:rsid w:val="005F2D46"/>
    <w:rsid w:val="005F363F"/>
    <w:rsid w:val="005F5D02"/>
    <w:rsid w:val="005F7D28"/>
    <w:rsid w:val="006035EF"/>
    <w:rsid w:val="006067DD"/>
    <w:rsid w:val="0061330E"/>
    <w:rsid w:val="006152E1"/>
    <w:rsid w:val="00624E8A"/>
    <w:rsid w:val="00625788"/>
    <w:rsid w:val="00640E75"/>
    <w:rsid w:val="00647BAA"/>
    <w:rsid w:val="00653D6C"/>
    <w:rsid w:val="0066256D"/>
    <w:rsid w:val="00663385"/>
    <w:rsid w:val="00664AFA"/>
    <w:rsid w:val="00665FFF"/>
    <w:rsid w:val="006718EB"/>
    <w:rsid w:val="0067305C"/>
    <w:rsid w:val="00673D0C"/>
    <w:rsid w:val="0067412C"/>
    <w:rsid w:val="00674541"/>
    <w:rsid w:val="00677366"/>
    <w:rsid w:val="00680EDD"/>
    <w:rsid w:val="00681D8F"/>
    <w:rsid w:val="00685FAA"/>
    <w:rsid w:val="00692BEA"/>
    <w:rsid w:val="006979DA"/>
    <w:rsid w:val="006A2E02"/>
    <w:rsid w:val="006B106F"/>
    <w:rsid w:val="006B6695"/>
    <w:rsid w:val="006C4B54"/>
    <w:rsid w:val="006C639C"/>
    <w:rsid w:val="006D3A50"/>
    <w:rsid w:val="006D5487"/>
    <w:rsid w:val="006E48FB"/>
    <w:rsid w:val="006E5335"/>
    <w:rsid w:val="006E7C12"/>
    <w:rsid w:val="00702473"/>
    <w:rsid w:val="007067CA"/>
    <w:rsid w:val="00720124"/>
    <w:rsid w:val="0073216C"/>
    <w:rsid w:val="0074464F"/>
    <w:rsid w:val="00756864"/>
    <w:rsid w:val="00781334"/>
    <w:rsid w:val="00782807"/>
    <w:rsid w:val="00783A0C"/>
    <w:rsid w:val="007843F7"/>
    <w:rsid w:val="0078462F"/>
    <w:rsid w:val="0078718B"/>
    <w:rsid w:val="007943BB"/>
    <w:rsid w:val="007A519D"/>
    <w:rsid w:val="007B11A4"/>
    <w:rsid w:val="007B3A6A"/>
    <w:rsid w:val="007C1C14"/>
    <w:rsid w:val="007C24D2"/>
    <w:rsid w:val="007C3268"/>
    <w:rsid w:val="007C4039"/>
    <w:rsid w:val="007D2D62"/>
    <w:rsid w:val="00801150"/>
    <w:rsid w:val="00813D9D"/>
    <w:rsid w:val="008211EC"/>
    <w:rsid w:val="00824FF2"/>
    <w:rsid w:val="0083192F"/>
    <w:rsid w:val="0083223F"/>
    <w:rsid w:val="008658E0"/>
    <w:rsid w:val="00865C4D"/>
    <w:rsid w:val="0087060B"/>
    <w:rsid w:val="00875E6D"/>
    <w:rsid w:val="00884439"/>
    <w:rsid w:val="00887214"/>
    <w:rsid w:val="008A0027"/>
    <w:rsid w:val="008A771A"/>
    <w:rsid w:val="008B08AC"/>
    <w:rsid w:val="008B66FA"/>
    <w:rsid w:val="008C11D0"/>
    <w:rsid w:val="008C658F"/>
    <w:rsid w:val="008D1396"/>
    <w:rsid w:val="008D3067"/>
    <w:rsid w:val="008D44D1"/>
    <w:rsid w:val="008D6C9F"/>
    <w:rsid w:val="008D7D99"/>
    <w:rsid w:val="008E45C3"/>
    <w:rsid w:val="008F7663"/>
    <w:rsid w:val="009212F0"/>
    <w:rsid w:val="0092758C"/>
    <w:rsid w:val="00934506"/>
    <w:rsid w:val="009410C1"/>
    <w:rsid w:val="009431D1"/>
    <w:rsid w:val="00943446"/>
    <w:rsid w:val="009540B3"/>
    <w:rsid w:val="009667DA"/>
    <w:rsid w:val="00974447"/>
    <w:rsid w:val="009A3E04"/>
    <w:rsid w:val="009B044B"/>
    <w:rsid w:val="009B659A"/>
    <w:rsid w:val="009B6D05"/>
    <w:rsid w:val="009B740D"/>
    <w:rsid w:val="009D091F"/>
    <w:rsid w:val="009D4683"/>
    <w:rsid w:val="009D4FA2"/>
    <w:rsid w:val="009D637C"/>
    <w:rsid w:val="009E0A9D"/>
    <w:rsid w:val="009E2920"/>
    <w:rsid w:val="009E4018"/>
    <w:rsid w:val="009F3414"/>
    <w:rsid w:val="00A10B67"/>
    <w:rsid w:val="00A203D9"/>
    <w:rsid w:val="00A20A3D"/>
    <w:rsid w:val="00A25F7E"/>
    <w:rsid w:val="00A36949"/>
    <w:rsid w:val="00A46C77"/>
    <w:rsid w:val="00A534DE"/>
    <w:rsid w:val="00A62B53"/>
    <w:rsid w:val="00A65873"/>
    <w:rsid w:val="00A65BB3"/>
    <w:rsid w:val="00A820F6"/>
    <w:rsid w:val="00A85C20"/>
    <w:rsid w:val="00A9224E"/>
    <w:rsid w:val="00A97512"/>
    <w:rsid w:val="00AB3359"/>
    <w:rsid w:val="00AC66A1"/>
    <w:rsid w:val="00AC6A4E"/>
    <w:rsid w:val="00AD0737"/>
    <w:rsid w:val="00AD0F6A"/>
    <w:rsid w:val="00AD1A81"/>
    <w:rsid w:val="00AE43EE"/>
    <w:rsid w:val="00AE5B51"/>
    <w:rsid w:val="00AE637C"/>
    <w:rsid w:val="00AE720F"/>
    <w:rsid w:val="00AF45DB"/>
    <w:rsid w:val="00AF4FB9"/>
    <w:rsid w:val="00B03E02"/>
    <w:rsid w:val="00B106BB"/>
    <w:rsid w:val="00B11F35"/>
    <w:rsid w:val="00B14A87"/>
    <w:rsid w:val="00B161F3"/>
    <w:rsid w:val="00B167BF"/>
    <w:rsid w:val="00B36DEB"/>
    <w:rsid w:val="00B37A03"/>
    <w:rsid w:val="00B40C3B"/>
    <w:rsid w:val="00B47375"/>
    <w:rsid w:val="00B556BA"/>
    <w:rsid w:val="00B55CDB"/>
    <w:rsid w:val="00B64B83"/>
    <w:rsid w:val="00B656DF"/>
    <w:rsid w:val="00B70602"/>
    <w:rsid w:val="00B7100C"/>
    <w:rsid w:val="00B71AF4"/>
    <w:rsid w:val="00B80FC9"/>
    <w:rsid w:val="00B83BF4"/>
    <w:rsid w:val="00B9464A"/>
    <w:rsid w:val="00B9743A"/>
    <w:rsid w:val="00BB2F32"/>
    <w:rsid w:val="00BC32E2"/>
    <w:rsid w:val="00BC55A0"/>
    <w:rsid w:val="00BD2D5D"/>
    <w:rsid w:val="00BE42BE"/>
    <w:rsid w:val="00C160E5"/>
    <w:rsid w:val="00C178C4"/>
    <w:rsid w:val="00C33023"/>
    <w:rsid w:val="00C42339"/>
    <w:rsid w:val="00C45A12"/>
    <w:rsid w:val="00C470A2"/>
    <w:rsid w:val="00C479C5"/>
    <w:rsid w:val="00C5537A"/>
    <w:rsid w:val="00C571CC"/>
    <w:rsid w:val="00C8224B"/>
    <w:rsid w:val="00C87656"/>
    <w:rsid w:val="00C921AD"/>
    <w:rsid w:val="00CA0686"/>
    <w:rsid w:val="00CA6B29"/>
    <w:rsid w:val="00CA71C7"/>
    <w:rsid w:val="00CB2E20"/>
    <w:rsid w:val="00CB354E"/>
    <w:rsid w:val="00CB3FD4"/>
    <w:rsid w:val="00CC483C"/>
    <w:rsid w:val="00CD30AA"/>
    <w:rsid w:val="00CD7C81"/>
    <w:rsid w:val="00CE1F80"/>
    <w:rsid w:val="00CE7ABA"/>
    <w:rsid w:val="00CE7D5B"/>
    <w:rsid w:val="00CF2B03"/>
    <w:rsid w:val="00D1110F"/>
    <w:rsid w:val="00D22DCF"/>
    <w:rsid w:val="00D24A79"/>
    <w:rsid w:val="00D300A4"/>
    <w:rsid w:val="00D34BBC"/>
    <w:rsid w:val="00D35B42"/>
    <w:rsid w:val="00D46B38"/>
    <w:rsid w:val="00D47430"/>
    <w:rsid w:val="00D65F05"/>
    <w:rsid w:val="00D722F2"/>
    <w:rsid w:val="00D72FC1"/>
    <w:rsid w:val="00D76D5E"/>
    <w:rsid w:val="00D812FA"/>
    <w:rsid w:val="00D84F5E"/>
    <w:rsid w:val="00D85664"/>
    <w:rsid w:val="00D92803"/>
    <w:rsid w:val="00DA09FD"/>
    <w:rsid w:val="00DB133E"/>
    <w:rsid w:val="00DB13A4"/>
    <w:rsid w:val="00DB4289"/>
    <w:rsid w:val="00DC16EB"/>
    <w:rsid w:val="00DC593C"/>
    <w:rsid w:val="00DC5D59"/>
    <w:rsid w:val="00DC63F9"/>
    <w:rsid w:val="00DD12B7"/>
    <w:rsid w:val="00DD170B"/>
    <w:rsid w:val="00DD1883"/>
    <w:rsid w:val="00DD39B3"/>
    <w:rsid w:val="00DD6A61"/>
    <w:rsid w:val="00DF416E"/>
    <w:rsid w:val="00E02CB5"/>
    <w:rsid w:val="00E132B0"/>
    <w:rsid w:val="00E16E1D"/>
    <w:rsid w:val="00E25098"/>
    <w:rsid w:val="00E33521"/>
    <w:rsid w:val="00E4290E"/>
    <w:rsid w:val="00E450F2"/>
    <w:rsid w:val="00E50D4A"/>
    <w:rsid w:val="00E53179"/>
    <w:rsid w:val="00E56549"/>
    <w:rsid w:val="00E6008B"/>
    <w:rsid w:val="00E71CC2"/>
    <w:rsid w:val="00E73E8D"/>
    <w:rsid w:val="00E8633C"/>
    <w:rsid w:val="00E87287"/>
    <w:rsid w:val="00E87FBC"/>
    <w:rsid w:val="00E971BD"/>
    <w:rsid w:val="00E9742E"/>
    <w:rsid w:val="00EA0C36"/>
    <w:rsid w:val="00EA1402"/>
    <w:rsid w:val="00EA4706"/>
    <w:rsid w:val="00EC24B3"/>
    <w:rsid w:val="00EC34CA"/>
    <w:rsid w:val="00EE3498"/>
    <w:rsid w:val="00EE7B26"/>
    <w:rsid w:val="00EF0A2B"/>
    <w:rsid w:val="00EF1383"/>
    <w:rsid w:val="00F0250B"/>
    <w:rsid w:val="00F06BFA"/>
    <w:rsid w:val="00F07BE7"/>
    <w:rsid w:val="00F31DA4"/>
    <w:rsid w:val="00F608E0"/>
    <w:rsid w:val="00F62456"/>
    <w:rsid w:val="00F64768"/>
    <w:rsid w:val="00F71E18"/>
    <w:rsid w:val="00F72CE1"/>
    <w:rsid w:val="00F73D29"/>
    <w:rsid w:val="00F830BB"/>
    <w:rsid w:val="00F91655"/>
    <w:rsid w:val="00F93065"/>
    <w:rsid w:val="00F953DE"/>
    <w:rsid w:val="00FA3CCA"/>
    <w:rsid w:val="00FA3E69"/>
    <w:rsid w:val="00FB5C32"/>
    <w:rsid w:val="00FC27E5"/>
    <w:rsid w:val="00FD4E54"/>
    <w:rsid w:val="00FF112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4338"/>
    <o:shapelayout v:ext="edit">
      <o:idmap v:ext="edit" data="1"/>
      <o:rules v:ext="edit">
        <o:r id="V:Rule5" type="connector" idref="#_x0000_s1035"/>
        <o:r id="V:Rule6" type="connector" idref="#_x0000_s1032"/>
        <o:r id="V:Rule7" type="connector" idref="#_x0000_s1033"/>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2"/>
      </w:numPr>
      <w:spacing w:before="240" w:after="60"/>
      <w:outlineLvl w:val="3"/>
    </w:pPr>
    <w:rPr>
      <w:b/>
      <w:bCs/>
      <w:sz w:val="28"/>
      <w:szCs w:val="28"/>
    </w:rPr>
  </w:style>
  <w:style w:type="paragraph" w:styleId="Heading5">
    <w:name w:val="heading 5"/>
    <w:basedOn w:val="Normal"/>
    <w:next w:val="Normal"/>
    <w:qFormat/>
    <w:rsid w:val="00EA1402"/>
    <w:pPr>
      <w:numPr>
        <w:ilvl w:val="4"/>
        <w:numId w:val="2"/>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2"/>
      </w:numPr>
      <w:bidi w:val="0"/>
      <w:outlineLvl w:val="5"/>
    </w:pPr>
    <w:rPr>
      <w:b/>
      <w:bCs/>
      <w:lang w:eastAsia="he-IL"/>
    </w:rPr>
  </w:style>
  <w:style w:type="paragraph" w:styleId="Heading7">
    <w:name w:val="heading 7"/>
    <w:basedOn w:val="Normal"/>
    <w:next w:val="Normal"/>
    <w:qFormat/>
    <w:rsid w:val="00EA1402"/>
    <w:pPr>
      <w:numPr>
        <w:ilvl w:val="6"/>
        <w:numId w:val="2"/>
      </w:numPr>
      <w:spacing w:before="240" w:after="60"/>
      <w:outlineLvl w:val="6"/>
    </w:pPr>
  </w:style>
  <w:style w:type="paragraph" w:styleId="Heading8">
    <w:name w:val="heading 8"/>
    <w:basedOn w:val="Normal"/>
    <w:next w:val="Normal"/>
    <w:qFormat/>
    <w:rsid w:val="00EA1402"/>
    <w:pPr>
      <w:numPr>
        <w:ilvl w:val="7"/>
        <w:numId w:val="2"/>
      </w:numPr>
      <w:spacing w:before="240" w:after="60"/>
      <w:outlineLvl w:val="7"/>
    </w:pPr>
    <w:rPr>
      <w:i/>
      <w:iCs/>
    </w:rPr>
  </w:style>
  <w:style w:type="paragraph" w:styleId="Heading9">
    <w:name w:val="heading 9"/>
    <w:basedOn w:val="Normal"/>
    <w:next w:val="Normal"/>
    <w:qFormat/>
    <w:rsid w:val="00EA140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lang w:val="en-US" w:eastAsia="en-US" w:bidi="he-IL"/>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rsid w:val="00F62456"/>
    <w:pPr>
      <w:tabs>
        <w:tab w:val="right" w:pos="1418"/>
        <w:tab w:val="left" w:pos="2835"/>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Normal"/>
    <w:next w:val="Normal"/>
    <w:autoRedefine/>
    <w:rsid w:val="00397447"/>
    <w:pPr>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F953DE"/>
    <w:rPr>
      <w:color w:val="808080"/>
    </w:rPr>
  </w:style>
  <w:style w:type="character" w:customStyle="1" w:styleId="Heading1Char">
    <w:name w:val="Heading 1 Char"/>
    <w:basedOn w:val="DefaultParagraphFont"/>
    <w:link w:val="Heading1"/>
    <w:uiPriority w:val="9"/>
    <w:rsid w:val="00F953DE"/>
    <w:rPr>
      <w:rFonts w:ascii="Arial" w:hAnsi="Arial" w:cs="Arial"/>
      <w:b/>
      <w:bCs/>
      <w:kern w:val="32"/>
      <w:sz w:val="32"/>
      <w:szCs w:val="32"/>
    </w:rPr>
  </w:style>
  <w:style w:type="paragraph" w:styleId="HTMLPreformatted">
    <w:name w:val="HTML Preformatted"/>
    <w:basedOn w:val="Normal"/>
    <w:link w:val="HTMLPreformattedChar"/>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53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90EFC-DE6C-4630-B0C5-50790943FCE9}">
  <ds:schemaRefs>
    <ds:schemaRef ds:uri="http://schemas.openxmlformats.org/officeDocument/2006/bibliography"/>
  </ds:schemaRefs>
</ds:datastoreItem>
</file>

<file path=customXml/itemProps2.xml><?xml version="1.0" encoding="utf-8"?>
<ds:datastoreItem xmlns:ds="http://schemas.openxmlformats.org/officeDocument/2006/customXml" ds:itemID="{E65CF6A5-6C93-4B86-B85E-8F6A3F63F4F5}">
  <ds:schemaRefs>
    <ds:schemaRef ds:uri="http://schemas.openxmlformats.org/officeDocument/2006/bibliography"/>
  </ds:schemaRefs>
</ds:datastoreItem>
</file>

<file path=customXml/itemProps3.xml><?xml version="1.0" encoding="utf-8"?>
<ds:datastoreItem xmlns:ds="http://schemas.openxmlformats.org/officeDocument/2006/customXml" ds:itemID="{4B0CBDA1-A883-4F16-9E77-91F6EDEDBBD7}">
  <ds:schemaRefs>
    <ds:schemaRef ds:uri="http://schemas.openxmlformats.org/officeDocument/2006/bibliography"/>
  </ds:schemaRefs>
</ds:datastoreItem>
</file>

<file path=customXml/itemProps4.xml><?xml version="1.0" encoding="utf-8"?>
<ds:datastoreItem xmlns:ds="http://schemas.openxmlformats.org/officeDocument/2006/customXml" ds:itemID="{A83D64B5-BC88-4199-ADAB-F0E8FA07A0C0}">
  <ds:schemaRefs>
    <ds:schemaRef ds:uri="http://schemas.openxmlformats.org/officeDocument/2006/bibliography"/>
  </ds:schemaRefs>
</ds:datastoreItem>
</file>

<file path=customXml/itemProps5.xml><?xml version="1.0" encoding="utf-8"?>
<ds:datastoreItem xmlns:ds="http://schemas.openxmlformats.org/officeDocument/2006/customXml" ds:itemID="{3B99488C-5DF2-4C27-B2AC-B7F603D21032}">
  <ds:schemaRefs>
    <ds:schemaRef ds:uri="http://schemas.openxmlformats.org/officeDocument/2006/bibliography"/>
  </ds:schemaRefs>
</ds:datastoreItem>
</file>

<file path=customXml/itemProps6.xml><?xml version="1.0" encoding="utf-8"?>
<ds:datastoreItem xmlns:ds="http://schemas.openxmlformats.org/officeDocument/2006/customXml" ds:itemID="{4D2068CA-8F32-49C4-BA34-C43E9625B5B3}">
  <ds:schemaRefs>
    <ds:schemaRef ds:uri="http://schemas.openxmlformats.org/officeDocument/2006/bibliography"/>
  </ds:schemaRefs>
</ds:datastoreItem>
</file>

<file path=customXml/itemProps7.xml><?xml version="1.0" encoding="utf-8"?>
<ds:datastoreItem xmlns:ds="http://schemas.openxmlformats.org/officeDocument/2006/customXml" ds:itemID="{59CA97ED-8AE4-4F87-B794-6B83B8788A29}">
  <ds:schemaRefs>
    <ds:schemaRef ds:uri="http://schemas.openxmlformats.org/officeDocument/2006/bibliography"/>
  </ds:schemaRefs>
</ds:datastoreItem>
</file>

<file path=customXml/itemProps8.xml><?xml version="1.0" encoding="utf-8"?>
<ds:datastoreItem xmlns:ds="http://schemas.openxmlformats.org/officeDocument/2006/customXml" ds:itemID="{652FB642-8BBC-41E2-BF31-FB12AEC1A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13</Pages>
  <Words>3911</Words>
  <Characters>19555</Characters>
  <Application>Microsoft Office Word</Application>
  <DocSecurity>0</DocSecurity>
  <Lines>162</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23420</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Asi</cp:lastModifiedBy>
  <cp:revision>121</cp:revision>
  <dcterms:created xsi:type="dcterms:W3CDTF">2009-10-26T20:12:00Z</dcterms:created>
  <dcterms:modified xsi:type="dcterms:W3CDTF">2010-02-25T17:49:00Z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