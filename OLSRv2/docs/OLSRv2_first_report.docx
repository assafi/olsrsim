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r w:rsidRPr="00EA1402">
        <w:rPr>
          <w:sz w:val="28"/>
          <w:szCs w:val="28"/>
        </w:rPr>
        <w:t>First Report</w:t>
      </w:r>
      <w:bookmarkEnd w:id="0"/>
      <w:bookmarkEnd w:id="1"/>
      <w:bookmarkEnd w:id="2"/>
      <w:bookmarkEnd w:id="3"/>
      <w:bookmarkEnd w:id="4"/>
      <w:bookmarkEnd w:id="5"/>
      <w:bookmarkEnd w:id="6"/>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7" w:name="_Toc134004808"/>
      <w:bookmarkStart w:id="8" w:name="_Toc134004970"/>
      <w:bookmarkStart w:id="9" w:name="_Toc134005120"/>
      <w:bookmarkStart w:id="10" w:name="_Toc243569463"/>
      <w:bookmarkStart w:id="11" w:name="_Toc243569893"/>
      <w:bookmarkStart w:id="12" w:name="_Toc243570878"/>
      <w:bookmarkStart w:id="13" w:name="_Toc244784416"/>
      <w:r>
        <w:t>Submitted by:</w:t>
      </w:r>
      <w:bookmarkEnd w:id="7"/>
      <w:bookmarkEnd w:id="8"/>
      <w:bookmarkEnd w:id="9"/>
      <w:bookmarkEnd w:id="10"/>
      <w:bookmarkEnd w:id="11"/>
      <w:bookmarkEnd w:id="12"/>
      <w:bookmarkEnd w:id="13"/>
      <w:r>
        <w:t xml:space="preserve">     </w:t>
      </w:r>
    </w:p>
    <w:p w:rsidR="00EA1402" w:rsidRDefault="00EA1402" w:rsidP="00EA1402">
      <w:pPr>
        <w:pStyle w:val="Heading6"/>
        <w:numPr>
          <w:ilvl w:val="0"/>
          <w:numId w:val="0"/>
        </w:numPr>
      </w:pPr>
      <w:bookmarkStart w:id="14" w:name="_Toc243570879"/>
      <w:bookmarkStart w:id="15" w:name="_Toc244784417"/>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4"/>
      <w:bookmarkEnd w:id="15"/>
    </w:p>
    <w:p w:rsidR="00EA1402" w:rsidRDefault="00EA1402" w:rsidP="00EA1402">
      <w:pPr>
        <w:pStyle w:val="Heading6"/>
        <w:numPr>
          <w:ilvl w:val="0"/>
          <w:numId w:val="0"/>
        </w:numPr>
      </w:pPr>
      <w:bookmarkStart w:id="16" w:name="_Toc243570880"/>
      <w:bookmarkStart w:id="17" w:name="_Toc244784418"/>
      <w:r>
        <w:t xml:space="preserve">Eli </w:t>
      </w:r>
      <w:proofErr w:type="spellStart"/>
      <w:r>
        <w:t>Nazarov</w:t>
      </w:r>
      <w:bookmarkEnd w:id="16"/>
      <w:bookmarkEnd w:id="17"/>
      <w:proofErr w:type="spellEnd"/>
    </w:p>
    <w:p w:rsidR="00EA1402" w:rsidRDefault="00EA1402" w:rsidP="00EA1402">
      <w:pPr>
        <w:pStyle w:val="Heading6"/>
        <w:numPr>
          <w:ilvl w:val="0"/>
          <w:numId w:val="0"/>
        </w:numPr>
      </w:pPr>
      <w:bookmarkStart w:id="18" w:name="_Toc243570881"/>
      <w:bookmarkStart w:id="19" w:name="_Toc244784419"/>
      <w:proofErr w:type="spellStart"/>
      <w:r>
        <w:t>Asi</w:t>
      </w:r>
      <w:proofErr w:type="spellEnd"/>
      <w:r>
        <w:t xml:space="preserve"> </w:t>
      </w:r>
      <w:proofErr w:type="spellStart"/>
      <w:r>
        <w:t>Bross</w:t>
      </w:r>
      <w:bookmarkEnd w:id="18"/>
      <w:bookmarkEnd w:id="19"/>
      <w:proofErr w:type="spellEnd"/>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20" w:name="_Toc243569464"/>
      <w:bookmarkStart w:id="21" w:name="_Toc243569894"/>
      <w:bookmarkStart w:id="22" w:name="_Toc243570882"/>
      <w:bookmarkStart w:id="23" w:name="_Toc244784420"/>
      <w:r>
        <w:lastRenderedPageBreak/>
        <w:t>Table of contents:</w:t>
      </w:r>
      <w:bookmarkEnd w:id="20"/>
      <w:bookmarkEnd w:id="21"/>
      <w:bookmarkEnd w:id="22"/>
      <w:bookmarkEnd w:id="23"/>
    </w:p>
    <w:p w:rsidR="00F62456" w:rsidRDefault="00DD39B3" w:rsidP="00F62456">
      <w:pPr>
        <w:pStyle w:val="TOC3"/>
        <w:rPr>
          <w:rFonts w:asciiTheme="minorHAnsi" w:eastAsiaTheme="minorEastAsia" w:hAnsiTheme="minorHAnsi" w:cstheme="minorBidi"/>
          <w:noProof/>
          <w:sz w:val="22"/>
          <w:szCs w:val="22"/>
          <w:rtl/>
        </w:rPr>
      </w:pPr>
      <w:r w:rsidRPr="00DD39B3">
        <w:fldChar w:fldCharType="begin"/>
      </w:r>
      <w:r w:rsidR="00B9743A">
        <w:instrText xml:space="preserve"> TOC \o \h \z </w:instrText>
      </w:r>
      <w:r w:rsidRPr="00DD39B3">
        <w:fldChar w:fldCharType="separate"/>
      </w:r>
    </w:p>
    <w:p w:rsidR="00F62456" w:rsidRDefault="00DD39B3" w:rsidP="00F62456">
      <w:pPr>
        <w:pStyle w:val="TOC1"/>
        <w:tabs>
          <w:tab w:val="left" w:pos="1440"/>
        </w:tabs>
        <w:rPr>
          <w:rFonts w:asciiTheme="minorHAnsi" w:eastAsiaTheme="minorEastAsia" w:hAnsiTheme="minorHAnsi" w:cstheme="minorBidi"/>
          <w:b w:val="0"/>
          <w:bCs w:val="0"/>
          <w:noProof/>
          <w:sz w:val="22"/>
          <w:szCs w:val="22"/>
          <w:rtl/>
        </w:rPr>
      </w:pPr>
      <w:hyperlink w:anchor="_Toc244784421" w:history="1">
        <w:r w:rsidR="00F62456" w:rsidRPr="000B01D7">
          <w:rPr>
            <w:rStyle w:val="Hyperlink"/>
            <w:noProof/>
          </w:rPr>
          <w:t>1</w:t>
        </w:r>
        <w:r w:rsidR="00F62456">
          <w:rPr>
            <w:rFonts w:asciiTheme="minorHAnsi" w:eastAsiaTheme="minorEastAsia" w:hAnsiTheme="minorHAnsi" w:cstheme="minorBidi"/>
            <w:b w:val="0"/>
            <w:bCs w:val="0"/>
            <w:noProof/>
            <w:sz w:val="22"/>
            <w:szCs w:val="22"/>
            <w:rtl/>
          </w:rPr>
          <w:tab/>
        </w:r>
        <w:r w:rsidR="00F62456" w:rsidRPr="000B01D7">
          <w:rPr>
            <w:rStyle w:val="Hyperlink"/>
            <w:noProof/>
          </w:rPr>
          <w:t>Introduction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D39B3" w:rsidP="00F62456">
      <w:pPr>
        <w:pStyle w:val="TOC2"/>
        <w:tabs>
          <w:tab w:val="left" w:pos="2581"/>
        </w:tabs>
        <w:rPr>
          <w:rFonts w:asciiTheme="minorHAnsi" w:eastAsiaTheme="minorEastAsia" w:hAnsiTheme="minorHAnsi" w:cstheme="minorBidi"/>
          <w:noProof/>
          <w:sz w:val="22"/>
          <w:szCs w:val="22"/>
          <w:rtl/>
        </w:rPr>
      </w:pPr>
      <w:hyperlink w:anchor="_Toc244784422" w:history="1">
        <w:r w:rsidR="00F62456" w:rsidRPr="000B01D7">
          <w:rPr>
            <w:rStyle w:val="Hyperlink"/>
            <w:noProof/>
          </w:rPr>
          <w:t>1.1</w:t>
        </w:r>
        <w:r w:rsidR="00F62456">
          <w:rPr>
            <w:rFonts w:asciiTheme="minorHAnsi" w:eastAsiaTheme="minorEastAsia" w:hAnsiTheme="minorHAnsi" w:cstheme="minorBidi"/>
            <w:noProof/>
            <w:sz w:val="22"/>
            <w:szCs w:val="22"/>
            <w:rtl/>
          </w:rPr>
          <w:tab/>
        </w:r>
        <w:r w:rsidR="00F62456" w:rsidRPr="000B01D7">
          <w:rPr>
            <w:rStyle w:val="Hyperlink"/>
            <w:noProof/>
          </w:rPr>
          <w:t>OLSR introduction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D39B3" w:rsidP="00F62456">
      <w:pPr>
        <w:pStyle w:val="TOC2"/>
        <w:tabs>
          <w:tab w:val="left" w:pos="4525"/>
        </w:tabs>
        <w:rPr>
          <w:rFonts w:asciiTheme="minorHAnsi" w:eastAsiaTheme="minorEastAsia" w:hAnsiTheme="minorHAnsi" w:cstheme="minorBidi"/>
          <w:noProof/>
          <w:sz w:val="22"/>
          <w:szCs w:val="22"/>
          <w:rtl/>
        </w:rPr>
      </w:pPr>
      <w:hyperlink w:anchor="_Toc244784423" w:history="1">
        <w:r w:rsidR="00F62456" w:rsidRPr="000B01D7">
          <w:rPr>
            <w:rStyle w:val="Hyperlink"/>
            <w:noProof/>
          </w:rPr>
          <w:t>1.2</w:t>
        </w:r>
        <w:r w:rsidR="00F62456">
          <w:rPr>
            <w:rFonts w:asciiTheme="minorHAnsi" w:eastAsiaTheme="minorEastAsia" w:hAnsiTheme="minorHAnsi" w:cstheme="minorBidi"/>
            <w:noProof/>
            <w:sz w:val="22"/>
            <w:szCs w:val="22"/>
            <w:rtl/>
          </w:rPr>
          <w:tab/>
        </w:r>
        <w:r w:rsidR="00F62456" w:rsidRPr="000B01D7">
          <w:rPr>
            <w:rStyle w:val="Hyperlink"/>
            <w:noProof/>
          </w:rPr>
          <w:t>Neighborhood Discovery Protocol (NHDP)</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3</w:t>
        </w:r>
        <w:r>
          <w:rPr>
            <w:rStyle w:val="Hyperlink"/>
            <w:noProof/>
            <w:rtl/>
          </w:rPr>
          <w:fldChar w:fldCharType="end"/>
        </w:r>
      </w:hyperlink>
    </w:p>
    <w:p w:rsidR="00F62456" w:rsidRDefault="00DD39B3" w:rsidP="00F62456">
      <w:pPr>
        <w:pStyle w:val="TOC2"/>
        <w:tabs>
          <w:tab w:val="left" w:pos="4903"/>
        </w:tabs>
        <w:rPr>
          <w:rFonts w:asciiTheme="minorHAnsi" w:eastAsiaTheme="minorEastAsia" w:hAnsiTheme="minorHAnsi" w:cstheme="minorBidi"/>
          <w:noProof/>
          <w:sz w:val="22"/>
          <w:szCs w:val="22"/>
          <w:rtl/>
        </w:rPr>
      </w:pPr>
      <w:hyperlink w:anchor="_Toc244784424" w:history="1">
        <w:r w:rsidR="00F62456" w:rsidRPr="000B01D7">
          <w:rPr>
            <w:rStyle w:val="Hyperlink"/>
            <w:noProof/>
          </w:rPr>
          <w:t>1.3</w:t>
        </w:r>
        <w:r w:rsidR="00F62456">
          <w:rPr>
            <w:rFonts w:asciiTheme="minorHAnsi" w:eastAsiaTheme="minorEastAsia" w:hAnsiTheme="minorHAnsi" w:cstheme="minorBidi"/>
            <w:noProof/>
            <w:sz w:val="22"/>
            <w:szCs w:val="22"/>
            <w:rtl/>
          </w:rPr>
          <w:tab/>
        </w:r>
        <w:r w:rsidR="00F62456" w:rsidRPr="000B01D7">
          <w:rPr>
            <w:rStyle w:val="Hyperlink"/>
            <w:noProof/>
          </w:rPr>
          <w:t>Optimized Link State Routing Ver. 2 (OLSRv2)</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4</w:t>
        </w:r>
        <w:r>
          <w:rPr>
            <w:rStyle w:val="Hyperlink"/>
            <w:noProof/>
            <w:rtl/>
          </w:rPr>
          <w:fldChar w:fldCharType="end"/>
        </w:r>
      </w:hyperlink>
    </w:p>
    <w:p w:rsidR="00F62456" w:rsidRDefault="00DD39B3" w:rsidP="00F62456">
      <w:pPr>
        <w:pStyle w:val="TOC1"/>
        <w:tabs>
          <w:tab w:val="left" w:pos="1989"/>
        </w:tabs>
        <w:rPr>
          <w:rFonts w:asciiTheme="minorHAnsi" w:eastAsiaTheme="minorEastAsia" w:hAnsiTheme="minorHAnsi" w:cstheme="minorBidi"/>
          <w:b w:val="0"/>
          <w:bCs w:val="0"/>
          <w:noProof/>
          <w:sz w:val="22"/>
          <w:szCs w:val="22"/>
          <w:rtl/>
        </w:rPr>
      </w:pPr>
      <w:hyperlink w:anchor="_Toc244784425" w:history="1">
        <w:r w:rsidR="00F62456" w:rsidRPr="000B01D7">
          <w:rPr>
            <w:rStyle w:val="Hyperlink"/>
            <w:noProof/>
          </w:rPr>
          <w:t>2</w:t>
        </w:r>
        <w:r w:rsidR="00F62456">
          <w:rPr>
            <w:rFonts w:asciiTheme="minorHAnsi" w:eastAsiaTheme="minorEastAsia" w:hAnsiTheme="minorHAnsi" w:cstheme="minorBidi"/>
            <w:b w:val="0"/>
            <w:bCs w:val="0"/>
            <w:noProof/>
            <w:sz w:val="22"/>
            <w:szCs w:val="22"/>
            <w:rtl/>
          </w:rPr>
          <w:tab/>
        </w:r>
        <w:r w:rsidR="00F62456" w:rsidRPr="000B01D7">
          <w:rPr>
            <w:rStyle w:val="Hyperlink"/>
            <w:noProof/>
          </w:rPr>
          <w:t>Project Description</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D39B3" w:rsidP="00F62456">
      <w:pPr>
        <w:pStyle w:val="TOC2"/>
        <w:tabs>
          <w:tab w:val="left" w:pos="1920"/>
        </w:tabs>
        <w:rPr>
          <w:rFonts w:asciiTheme="minorHAnsi" w:eastAsiaTheme="minorEastAsia" w:hAnsiTheme="minorHAnsi" w:cstheme="minorBidi"/>
          <w:noProof/>
          <w:sz w:val="22"/>
          <w:szCs w:val="22"/>
          <w:rtl/>
        </w:rPr>
      </w:pPr>
      <w:hyperlink w:anchor="_Toc244784426" w:history="1">
        <w:r w:rsidR="00F62456" w:rsidRPr="000B01D7">
          <w:rPr>
            <w:rStyle w:val="Hyperlink"/>
            <w:noProof/>
          </w:rPr>
          <w:t>2.1</w:t>
        </w:r>
        <w:r w:rsidR="00F62456">
          <w:rPr>
            <w:rFonts w:asciiTheme="minorHAnsi" w:eastAsiaTheme="minorEastAsia" w:hAnsiTheme="minorHAnsi" w:cstheme="minorBidi"/>
            <w:noProof/>
            <w:sz w:val="22"/>
            <w:szCs w:val="22"/>
            <w:rtl/>
          </w:rPr>
          <w:tab/>
        </w:r>
        <w:r w:rsidR="00F62456" w:rsidRPr="000B01D7">
          <w:rPr>
            <w:rStyle w:val="Hyperlink"/>
            <w:noProof/>
          </w:rPr>
          <w:t>Purpose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D39B3" w:rsidP="00F62456">
      <w:pPr>
        <w:pStyle w:val="TOC2"/>
        <w:tabs>
          <w:tab w:val="left" w:pos="1981"/>
        </w:tabs>
        <w:rPr>
          <w:rFonts w:asciiTheme="minorHAnsi" w:eastAsiaTheme="minorEastAsia" w:hAnsiTheme="minorHAnsi" w:cstheme="minorBidi"/>
          <w:noProof/>
          <w:sz w:val="22"/>
          <w:szCs w:val="22"/>
          <w:rtl/>
        </w:rPr>
      </w:pPr>
      <w:hyperlink w:anchor="_Toc244784427" w:history="1">
        <w:r w:rsidR="00F62456" w:rsidRPr="000B01D7">
          <w:rPr>
            <w:rStyle w:val="Hyperlink"/>
            <w:noProof/>
          </w:rPr>
          <w:t>2.2</w:t>
        </w:r>
        <w:r w:rsidR="00F62456">
          <w:rPr>
            <w:rFonts w:asciiTheme="minorHAnsi" w:eastAsiaTheme="minorEastAsia" w:hAnsiTheme="minorHAnsi" w:cstheme="minorBidi"/>
            <w:noProof/>
            <w:sz w:val="22"/>
            <w:szCs w:val="22"/>
            <w:rtl/>
          </w:rPr>
          <w:tab/>
        </w:r>
        <w:r w:rsidR="00F62456" w:rsidRPr="000B01D7">
          <w:rPr>
            <w:rStyle w:val="Hyperlink"/>
            <w:noProof/>
          </w:rPr>
          <w:t>Main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D39B3" w:rsidP="00F62456">
      <w:pPr>
        <w:pStyle w:val="TOC3"/>
        <w:rPr>
          <w:rFonts w:asciiTheme="minorHAnsi" w:eastAsiaTheme="minorEastAsia" w:hAnsiTheme="minorHAnsi" w:cstheme="minorBidi"/>
          <w:noProof/>
          <w:sz w:val="22"/>
          <w:szCs w:val="22"/>
          <w:rtl/>
        </w:rPr>
      </w:pPr>
      <w:hyperlink w:anchor="_Toc244784428" w:history="1">
        <w:r w:rsidR="00F62456" w:rsidRPr="000B01D7">
          <w:rPr>
            <w:rStyle w:val="Hyperlink"/>
            <w:noProof/>
          </w:rPr>
          <w:t>2.2.1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Utilization Analysis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D39B3" w:rsidP="00F62456">
      <w:pPr>
        <w:pStyle w:val="TOC3"/>
        <w:rPr>
          <w:rFonts w:asciiTheme="minorHAnsi" w:eastAsiaTheme="minorEastAsia" w:hAnsiTheme="minorHAnsi" w:cstheme="minorBidi"/>
          <w:noProof/>
          <w:sz w:val="22"/>
          <w:szCs w:val="22"/>
          <w:rtl/>
        </w:rPr>
      </w:pPr>
      <w:hyperlink w:anchor="_Toc244784429" w:history="1">
        <w:r w:rsidR="00F62456" w:rsidRPr="000B01D7">
          <w:rPr>
            <w:rStyle w:val="Hyperlink"/>
            <w:noProof/>
          </w:rPr>
          <w:t>2.2.2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Network Reliability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Toc244784429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D39B3" w:rsidP="00F62456">
      <w:pPr>
        <w:pStyle w:val="TOC3"/>
        <w:rPr>
          <w:rFonts w:asciiTheme="minorHAnsi" w:eastAsiaTheme="minorEastAsia" w:hAnsiTheme="minorHAnsi" w:cstheme="minorBidi"/>
          <w:noProof/>
          <w:sz w:val="22"/>
          <w:szCs w:val="22"/>
          <w:rtl/>
        </w:rPr>
      </w:pPr>
      <w:hyperlink w:anchor="_Toc244784430" w:history="1">
        <w:r w:rsidR="00F62456" w:rsidRPr="000B01D7">
          <w:rPr>
            <w:rStyle w:val="Hyperlink"/>
            <w:noProof/>
          </w:rPr>
          <w:t>2.2.3</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D39B3" w:rsidP="00F62456">
      <w:pPr>
        <w:pStyle w:val="TOC3"/>
        <w:rPr>
          <w:rFonts w:asciiTheme="minorHAnsi" w:eastAsiaTheme="minorEastAsia" w:hAnsiTheme="minorHAnsi" w:cstheme="minorBidi"/>
          <w:noProof/>
          <w:sz w:val="22"/>
          <w:szCs w:val="22"/>
          <w:rtl/>
        </w:rPr>
      </w:pPr>
      <w:hyperlink w:anchor="_Toc244784431" w:history="1">
        <w:r w:rsidR="00F62456" w:rsidRPr="000B01D7">
          <w:rPr>
            <w:rStyle w:val="Hyperlink"/>
            <w:noProof/>
          </w:rPr>
          <w:t>2.2.4</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Scalability</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6</w:t>
        </w:r>
        <w:r>
          <w:rPr>
            <w:rStyle w:val="Hyperlink"/>
            <w:noProof/>
            <w:rtl/>
          </w:rPr>
          <w:fldChar w:fldCharType="end"/>
        </w:r>
      </w:hyperlink>
    </w:p>
    <w:p w:rsidR="00F62456" w:rsidRDefault="00DD39B3" w:rsidP="00F62456">
      <w:pPr>
        <w:pStyle w:val="TOC2"/>
        <w:tabs>
          <w:tab w:val="left" w:pos="2314"/>
        </w:tabs>
        <w:rPr>
          <w:rFonts w:asciiTheme="minorHAnsi" w:eastAsiaTheme="minorEastAsia" w:hAnsiTheme="minorHAnsi" w:cstheme="minorBidi"/>
          <w:noProof/>
          <w:sz w:val="22"/>
          <w:szCs w:val="22"/>
          <w:rtl/>
        </w:rPr>
      </w:pPr>
      <w:hyperlink w:anchor="_Toc244784432" w:history="1">
        <w:r w:rsidR="00F62456" w:rsidRPr="000B01D7">
          <w:rPr>
            <w:rStyle w:val="Hyperlink"/>
            <w:noProof/>
          </w:rPr>
          <w:t>2.3</w:t>
        </w:r>
        <w:r w:rsidR="00F62456">
          <w:rPr>
            <w:rFonts w:asciiTheme="minorHAnsi" w:eastAsiaTheme="minorEastAsia" w:hAnsiTheme="minorHAnsi" w:cstheme="minorBidi"/>
            <w:noProof/>
            <w:sz w:val="22"/>
            <w:szCs w:val="22"/>
            <w:rtl/>
          </w:rPr>
          <w:tab/>
        </w:r>
        <w:r w:rsidR="00F62456" w:rsidRPr="000B01D7">
          <w:rPr>
            <w:rStyle w:val="Hyperlink"/>
            <w:noProof/>
          </w:rPr>
          <w:t>Stretched Goals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D39B3" w:rsidP="00F62456">
      <w:pPr>
        <w:pStyle w:val="TOC3"/>
        <w:rPr>
          <w:rFonts w:asciiTheme="minorHAnsi" w:eastAsiaTheme="minorEastAsia" w:hAnsiTheme="minorHAnsi" w:cstheme="minorBidi"/>
          <w:noProof/>
          <w:sz w:val="22"/>
          <w:szCs w:val="22"/>
          <w:rtl/>
        </w:rPr>
      </w:pPr>
      <w:hyperlink w:anchor="_Toc244784433" w:history="1">
        <w:r w:rsidR="00F62456" w:rsidRPr="000B01D7">
          <w:rPr>
            <w:rStyle w:val="Hyperlink"/>
            <w:noProof/>
          </w:rPr>
          <w:t>2.3.1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Topology mobility</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D39B3" w:rsidP="00F62456">
      <w:pPr>
        <w:pStyle w:val="TOC3"/>
        <w:rPr>
          <w:rFonts w:asciiTheme="minorHAnsi" w:eastAsiaTheme="minorEastAsia" w:hAnsiTheme="minorHAnsi" w:cstheme="minorBidi"/>
          <w:noProof/>
          <w:sz w:val="22"/>
          <w:szCs w:val="22"/>
          <w:rtl/>
        </w:rPr>
      </w:pPr>
      <w:hyperlink w:anchor="_Toc244784434" w:history="1">
        <w:r w:rsidR="00F62456" w:rsidRPr="000B01D7">
          <w:rPr>
            <w:rStyle w:val="Hyperlink"/>
            <w:noProof/>
          </w:rPr>
          <w:t>2.3.2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Secondary MPR sets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D39B3" w:rsidP="00F62456">
      <w:pPr>
        <w:pStyle w:val="TOC2"/>
        <w:tabs>
          <w:tab w:val="left" w:pos="1680"/>
        </w:tabs>
        <w:rPr>
          <w:rFonts w:asciiTheme="minorHAnsi" w:eastAsiaTheme="minorEastAsia" w:hAnsiTheme="minorHAnsi" w:cstheme="minorBidi"/>
          <w:noProof/>
          <w:sz w:val="22"/>
          <w:szCs w:val="22"/>
          <w:rtl/>
        </w:rPr>
      </w:pPr>
      <w:hyperlink w:anchor="_Toc244784435" w:history="1">
        <w:r w:rsidR="00F62456" w:rsidRPr="000B01D7">
          <w:rPr>
            <w:rStyle w:val="Hyperlink"/>
            <w:noProof/>
          </w:rPr>
          <w:t>2.4</w:t>
        </w:r>
        <w:r w:rsidR="00F62456">
          <w:rPr>
            <w:rFonts w:asciiTheme="minorHAnsi" w:eastAsiaTheme="minorEastAsia" w:hAnsiTheme="minorHAnsi" w:cstheme="minorBidi"/>
            <w:noProof/>
            <w:sz w:val="22"/>
            <w:szCs w:val="22"/>
            <w:rtl/>
          </w:rPr>
          <w:tab/>
        </w:r>
        <w:r w:rsidR="00F62456" w:rsidRPr="000B01D7">
          <w:rPr>
            <w:rStyle w:val="Hyperlink"/>
            <w:noProof/>
          </w:rPr>
          <w:t>Output</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7</w:t>
        </w:r>
        <w:r>
          <w:rPr>
            <w:rStyle w:val="Hyperlink"/>
            <w:noProof/>
            <w:rtl/>
          </w:rPr>
          <w:fldChar w:fldCharType="end"/>
        </w:r>
      </w:hyperlink>
    </w:p>
    <w:p w:rsidR="00F62456" w:rsidRDefault="00DD39B3" w:rsidP="00F62456">
      <w:pPr>
        <w:pStyle w:val="TOC1"/>
        <w:tabs>
          <w:tab w:val="left" w:pos="1680"/>
        </w:tabs>
        <w:rPr>
          <w:rFonts w:asciiTheme="minorHAnsi" w:eastAsiaTheme="minorEastAsia" w:hAnsiTheme="minorHAnsi" w:cstheme="minorBidi"/>
          <w:b w:val="0"/>
          <w:bCs w:val="0"/>
          <w:noProof/>
          <w:sz w:val="22"/>
          <w:szCs w:val="22"/>
          <w:rtl/>
        </w:rPr>
      </w:pPr>
      <w:hyperlink w:anchor="_Toc244784436" w:history="1">
        <w:r w:rsidR="00F62456" w:rsidRPr="000B01D7">
          <w:rPr>
            <w:rStyle w:val="Hyperlink"/>
            <w:noProof/>
          </w:rPr>
          <w:t>3</w:t>
        </w:r>
        <w:r w:rsidR="00F62456">
          <w:rPr>
            <w:rFonts w:asciiTheme="minorHAnsi" w:eastAsiaTheme="minorEastAsia" w:hAnsiTheme="minorHAnsi" w:cstheme="minorBidi"/>
            <w:b w:val="0"/>
            <w:bCs w:val="0"/>
            <w:noProof/>
            <w:sz w:val="22"/>
            <w:szCs w:val="22"/>
            <w:rtl/>
          </w:rPr>
          <w:tab/>
        </w:r>
        <w:r w:rsidR="00F62456" w:rsidRPr="000B01D7">
          <w:rPr>
            <w:rStyle w:val="Hyperlink"/>
            <w:noProof/>
          </w:rPr>
          <w:t>General Layout</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DD39B3" w:rsidP="00F62456">
      <w:pPr>
        <w:pStyle w:val="TOC1"/>
        <w:tabs>
          <w:tab w:val="left" w:pos="1680"/>
        </w:tabs>
        <w:rPr>
          <w:rFonts w:asciiTheme="minorHAnsi" w:eastAsiaTheme="minorEastAsia" w:hAnsiTheme="minorHAnsi" w:cstheme="minorBidi"/>
          <w:b w:val="0"/>
          <w:bCs w:val="0"/>
          <w:noProof/>
          <w:sz w:val="22"/>
          <w:szCs w:val="22"/>
          <w:rtl/>
        </w:rPr>
      </w:pPr>
      <w:hyperlink w:anchor="_Toc244784437" w:history="1">
        <w:r w:rsidR="00F62456" w:rsidRPr="000B01D7">
          <w:rPr>
            <w:rStyle w:val="Hyperlink"/>
            <w:noProof/>
          </w:rPr>
          <w:t>4</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Modules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8</w:t>
        </w:r>
        <w:r>
          <w:rPr>
            <w:rStyle w:val="Hyperlink"/>
            <w:noProof/>
            <w:rtl/>
          </w:rPr>
          <w:fldChar w:fldCharType="end"/>
        </w:r>
      </w:hyperlink>
    </w:p>
    <w:p w:rsidR="00F62456" w:rsidRDefault="00DD39B3" w:rsidP="00F62456">
      <w:pPr>
        <w:pStyle w:val="TOC2"/>
        <w:rPr>
          <w:rFonts w:asciiTheme="minorHAnsi" w:eastAsiaTheme="minorEastAsia" w:hAnsiTheme="minorHAnsi" w:cstheme="minorBidi"/>
          <w:noProof/>
          <w:sz w:val="22"/>
          <w:szCs w:val="22"/>
          <w:rtl/>
        </w:rPr>
      </w:pPr>
      <w:hyperlink w:anchor="_Toc244784438" w:history="1">
        <w:r w:rsidR="00F62456" w:rsidRPr="000B01D7">
          <w:rPr>
            <w:rStyle w:val="Hyperlink"/>
            <w:noProof/>
          </w:rPr>
          <w:t>4.1</w:t>
        </w:r>
        <w:r w:rsidR="00F62456">
          <w:rPr>
            <w:rFonts w:asciiTheme="minorHAnsi" w:eastAsiaTheme="minorEastAsia" w:hAnsiTheme="minorHAnsi" w:cstheme="minorBidi"/>
            <w:noProof/>
            <w:sz w:val="22"/>
            <w:szCs w:val="22"/>
            <w:rtl/>
          </w:rPr>
          <w:tab/>
        </w:r>
        <w:r w:rsidR="00F62456" w:rsidRPr="000B01D7">
          <w:rPr>
            <w:rStyle w:val="Hyperlink"/>
            <w:noProof/>
          </w:rPr>
          <w:t>GUI</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DD39B3" w:rsidP="00F62456">
      <w:pPr>
        <w:pStyle w:val="TOC2"/>
        <w:rPr>
          <w:rFonts w:asciiTheme="minorHAnsi" w:eastAsiaTheme="minorEastAsia" w:hAnsiTheme="minorHAnsi" w:cstheme="minorBidi"/>
          <w:noProof/>
          <w:sz w:val="22"/>
          <w:szCs w:val="22"/>
          <w:rtl/>
        </w:rPr>
      </w:pPr>
      <w:hyperlink w:anchor="_Toc244784439" w:history="1">
        <w:r w:rsidR="00F62456" w:rsidRPr="000B01D7">
          <w:rPr>
            <w:rStyle w:val="Hyperlink"/>
            <w:noProof/>
          </w:rPr>
          <w:t>4.2</w:t>
        </w:r>
        <w:r w:rsidR="00F62456">
          <w:rPr>
            <w:rFonts w:asciiTheme="minorHAnsi" w:eastAsiaTheme="minorEastAsia" w:hAnsiTheme="minorHAnsi" w:cstheme="minorBidi"/>
            <w:noProof/>
            <w:sz w:val="22"/>
            <w:szCs w:val="22"/>
            <w:rtl/>
          </w:rPr>
          <w:tab/>
        </w:r>
        <w:r w:rsidR="00F62456" w:rsidRPr="000B01D7">
          <w:rPr>
            <w:rStyle w:val="Hyperlink"/>
            <w:noProof/>
          </w:rPr>
          <w:t>Log</w:t>
        </w:r>
        <w:r w:rsidR="00F62456">
          <w:rPr>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Toc244784439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9</w:t>
        </w:r>
        <w:r>
          <w:rPr>
            <w:rStyle w:val="Hyperlink"/>
            <w:noProof/>
            <w:rtl/>
          </w:rPr>
          <w:fldChar w:fldCharType="end"/>
        </w:r>
      </w:hyperlink>
    </w:p>
    <w:p w:rsidR="00F62456" w:rsidRDefault="00DD39B3" w:rsidP="00F62456">
      <w:pPr>
        <w:pStyle w:val="TOC2"/>
        <w:tabs>
          <w:tab w:val="left" w:pos="2081"/>
        </w:tabs>
        <w:rPr>
          <w:rFonts w:asciiTheme="minorHAnsi" w:eastAsiaTheme="minorEastAsia" w:hAnsiTheme="minorHAnsi" w:cstheme="minorBidi"/>
          <w:noProof/>
          <w:sz w:val="22"/>
          <w:szCs w:val="22"/>
          <w:rtl/>
        </w:rPr>
      </w:pPr>
      <w:hyperlink w:anchor="_Toc244784440" w:history="1">
        <w:r w:rsidR="00F62456" w:rsidRPr="000B01D7">
          <w:rPr>
            <w:rStyle w:val="Hyperlink"/>
            <w:noProof/>
          </w:rPr>
          <w:t>4.3</w:t>
        </w:r>
        <w:r w:rsidR="00F62456">
          <w:rPr>
            <w:rFonts w:asciiTheme="minorHAnsi" w:eastAsiaTheme="minorEastAsia" w:hAnsiTheme="minorHAnsi" w:cstheme="minorBidi"/>
            <w:noProof/>
            <w:sz w:val="22"/>
            <w:szCs w:val="22"/>
            <w:rtl/>
          </w:rPr>
          <w:tab/>
        </w:r>
        <w:r w:rsidR="00F62456" w:rsidRPr="000B01D7">
          <w:rPr>
            <w:rStyle w:val="Hyperlink"/>
            <w:noProof/>
          </w:rPr>
          <w:t>Tasks Queue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D39B3" w:rsidP="00F62456">
      <w:pPr>
        <w:pStyle w:val="TOC2"/>
        <w:tabs>
          <w:tab w:val="left" w:pos="2358"/>
        </w:tabs>
        <w:rPr>
          <w:rFonts w:asciiTheme="minorHAnsi" w:eastAsiaTheme="minorEastAsia" w:hAnsiTheme="minorHAnsi" w:cstheme="minorBidi"/>
          <w:noProof/>
          <w:sz w:val="22"/>
          <w:szCs w:val="22"/>
          <w:rtl/>
        </w:rPr>
      </w:pPr>
      <w:hyperlink w:anchor="_Toc244784441" w:history="1">
        <w:r w:rsidR="00F62456" w:rsidRPr="000B01D7">
          <w:rPr>
            <w:rStyle w:val="Hyperlink"/>
            <w:noProof/>
          </w:rPr>
          <w:t>4.4</w:t>
        </w:r>
        <w:r w:rsidR="00F62456">
          <w:rPr>
            <w:rFonts w:asciiTheme="minorHAnsi" w:eastAsiaTheme="minorEastAsia" w:hAnsiTheme="minorHAnsi" w:cstheme="minorBidi"/>
            <w:noProof/>
            <w:sz w:val="22"/>
            <w:szCs w:val="22"/>
            <w:rtl/>
          </w:rPr>
          <w:tab/>
        </w:r>
        <w:r w:rsidR="00F62456" w:rsidRPr="000B01D7">
          <w:rPr>
            <w:rStyle w:val="Hyperlink"/>
            <w:noProof/>
          </w:rPr>
          <w:t>Event Generator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D39B3" w:rsidP="00F62456">
      <w:pPr>
        <w:pStyle w:val="TOC2"/>
        <w:tabs>
          <w:tab w:val="left" w:pos="1920"/>
        </w:tabs>
        <w:rPr>
          <w:rFonts w:asciiTheme="minorHAnsi" w:eastAsiaTheme="minorEastAsia" w:hAnsiTheme="minorHAnsi" w:cstheme="minorBidi"/>
          <w:noProof/>
          <w:sz w:val="22"/>
          <w:szCs w:val="22"/>
          <w:rtl/>
        </w:rPr>
      </w:pPr>
      <w:hyperlink w:anchor="_Toc244784442" w:history="1">
        <w:r w:rsidR="00F62456" w:rsidRPr="000B01D7">
          <w:rPr>
            <w:rStyle w:val="Hyperlink"/>
            <w:noProof/>
          </w:rPr>
          <w:t>4.5</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10</w:t>
        </w:r>
        <w:r>
          <w:rPr>
            <w:rStyle w:val="Hyperlink"/>
            <w:noProof/>
            <w:rtl/>
          </w:rPr>
          <w:fldChar w:fldCharType="end"/>
        </w:r>
      </w:hyperlink>
    </w:p>
    <w:p w:rsidR="00F62456" w:rsidRDefault="00DD39B3" w:rsidP="00F62456">
      <w:pPr>
        <w:pStyle w:val="TOC2"/>
        <w:tabs>
          <w:tab w:val="left" w:pos="2581"/>
        </w:tabs>
        <w:rPr>
          <w:rFonts w:asciiTheme="minorHAnsi" w:eastAsiaTheme="minorEastAsia" w:hAnsiTheme="minorHAnsi" w:cstheme="minorBidi"/>
          <w:noProof/>
          <w:sz w:val="22"/>
          <w:szCs w:val="22"/>
          <w:rtl/>
        </w:rPr>
      </w:pPr>
      <w:hyperlink w:anchor="_Toc244784443" w:history="1">
        <w:r w:rsidR="00F62456" w:rsidRPr="000B01D7">
          <w:rPr>
            <w:rStyle w:val="Hyperlink"/>
            <w:noProof/>
          </w:rPr>
          <w:t>4.6</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DD39B3" w:rsidP="00F62456">
      <w:pPr>
        <w:pStyle w:val="TOC2"/>
        <w:tabs>
          <w:tab w:val="left" w:pos="2270"/>
        </w:tabs>
        <w:rPr>
          <w:rFonts w:asciiTheme="minorHAnsi" w:eastAsiaTheme="minorEastAsia" w:hAnsiTheme="minorHAnsi" w:cstheme="minorBidi"/>
          <w:noProof/>
          <w:sz w:val="22"/>
          <w:szCs w:val="22"/>
          <w:rtl/>
        </w:rPr>
      </w:pPr>
      <w:hyperlink w:anchor="_Toc244784444" w:history="1">
        <w:r w:rsidR="00F62456" w:rsidRPr="000B01D7">
          <w:rPr>
            <w:rStyle w:val="Hyperlink"/>
            <w:noProof/>
          </w:rPr>
          <w:t>4.7</w:t>
        </w:r>
        <w:r w:rsidR="00F62456">
          <w:rPr>
            <w:rFonts w:asciiTheme="minorHAnsi" w:eastAsiaTheme="minorEastAsia" w:hAnsiTheme="minorHAnsi" w:cstheme="minorBidi"/>
            <w:noProof/>
            <w:sz w:val="22"/>
            <w:szCs w:val="22"/>
            <w:rtl/>
          </w:rPr>
          <w:tab/>
        </w:r>
        <w:r w:rsidR="00F62456" w:rsidRPr="000B01D7">
          <w:rPr>
            <w:rStyle w:val="Hyperlink"/>
            <w:noProof/>
          </w:rPr>
          <w:t>OLSRv2 Layer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11</w:t>
        </w:r>
        <w:r>
          <w:rPr>
            <w:rStyle w:val="Hyperlink"/>
            <w:noProof/>
            <w:rtl/>
          </w:rPr>
          <w:fldChar w:fldCharType="end"/>
        </w:r>
      </w:hyperlink>
    </w:p>
    <w:p w:rsidR="00F62456" w:rsidRDefault="00DD39B3" w:rsidP="00F62456">
      <w:pPr>
        <w:pStyle w:val="TOC1"/>
        <w:tabs>
          <w:tab w:val="left" w:pos="1920"/>
        </w:tabs>
        <w:rPr>
          <w:rFonts w:asciiTheme="minorHAnsi" w:eastAsiaTheme="minorEastAsia" w:hAnsiTheme="minorHAnsi" w:cstheme="minorBidi"/>
          <w:b w:val="0"/>
          <w:bCs w:val="0"/>
          <w:noProof/>
          <w:sz w:val="22"/>
          <w:szCs w:val="22"/>
          <w:rtl/>
        </w:rPr>
      </w:pPr>
      <w:hyperlink w:anchor="_Toc244784445" w:history="1">
        <w:r w:rsidR="00F62456" w:rsidRPr="000B01D7">
          <w:rPr>
            <w:rStyle w:val="Hyperlink"/>
            <w:noProof/>
          </w:rPr>
          <w:t>5</w:t>
        </w:r>
        <w:r w:rsidR="00F62456">
          <w:rPr>
            <w:rFonts w:asciiTheme="minorHAnsi" w:eastAsiaTheme="minorEastAsia" w:hAnsiTheme="minorHAnsi" w:cstheme="minorBidi"/>
            <w:b w:val="0"/>
            <w:bCs w:val="0"/>
            <w:noProof/>
            <w:sz w:val="22"/>
            <w:szCs w:val="22"/>
            <w:rtl/>
          </w:rPr>
          <w:tab/>
        </w:r>
        <w:r w:rsidR="00F62456" w:rsidRPr="000B01D7">
          <w:rPr>
            <w:rStyle w:val="Hyperlink"/>
            <w:noProof/>
          </w:rPr>
          <w:t>Main Algorithm</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Toc244784445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D39B3" w:rsidP="00F62456">
      <w:pPr>
        <w:pStyle w:val="TOC2"/>
        <w:tabs>
          <w:tab w:val="left" w:pos="2447"/>
        </w:tabs>
        <w:rPr>
          <w:rFonts w:asciiTheme="minorHAnsi" w:eastAsiaTheme="minorEastAsia" w:hAnsiTheme="minorHAnsi" w:cstheme="minorBidi"/>
          <w:noProof/>
          <w:sz w:val="22"/>
          <w:szCs w:val="22"/>
          <w:rtl/>
        </w:rPr>
      </w:pPr>
      <w:hyperlink w:anchor="_Toc244784446" w:history="1">
        <w:r w:rsidR="00F62456" w:rsidRPr="000B01D7">
          <w:rPr>
            <w:rStyle w:val="Hyperlink"/>
            <w:noProof/>
          </w:rPr>
          <w:t>5.1</w:t>
        </w:r>
        <w:r w:rsidR="00F62456">
          <w:rPr>
            <w:rFonts w:asciiTheme="minorHAnsi" w:eastAsiaTheme="minorEastAsia" w:hAnsiTheme="minorHAnsi" w:cstheme="minorBidi"/>
            <w:noProof/>
            <w:sz w:val="22"/>
            <w:szCs w:val="22"/>
            <w:rtl/>
          </w:rPr>
          <w:tab/>
        </w:r>
        <w:r w:rsidR="00F62456" w:rsidRPr="000B01D7">
          <w:rPr>
            <w:rStyle w:val="Hyperlink"/>
            <w:noProof/>
          </w:rPr>
          <w:t>Event Generation</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Toc244784446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D39B3" w:rsidP="00F62456">
      <w:pPr>
        <w:pStyle w:val="TOC2"/>
        <w:tabs>
          <w:tab w:val="left" w:pos="3025"/>
        </w:tabs>
        <w:rPr>
          <w:rFonts w:asciiTheme="minorHAnsi" w:eastAsiaTheme="minorEastAsia" w:hAnsiTheme="minorHAnsi" w:cstheme="minorBidi"/>
          <w:noProof/>
          <w:sz w:val="22"/>
          <w:szCs w:val="22"/>
          <w:rtl/>
        </w:rPr>
      </w:pPr>
      <w:hyperlink w:anchor="_Toc244784447" w:history="1">
        <w:r w:rsidR="00F62456" w:rsidRPr="000B01D7">
          <w:rPr>
            <w:rStyle w:val="Hyperlink"/>
            <w:noProof/>
          </w:rPr>
          <w:t>5.2</w:t>
        </w:r>
        <w:r w:rsidR="00F62456">
          <w:rPr>
            <w:rFonts w:asciiTheme="minorHAnsi" w:eastAsiaTheme="minorEastAsia" w:hAnsiTheme="minorHAnsi" w:cstheme="minorBidi"/>
            <w:noProof/>
            <w:sz w:val="22"/>
            <w:szCs w:val="22"/>
            <w:rtl/>
          </w:rPr>
          <w:tab/>
        </w:r>
        <w:r w:rsidR="00F62456" w:rsidRPr="000B01D7">
          <w:rPr>
            <w:rStyle w:val="Hyperlink"/>
            <w:noProof/>
          </w:rPr>
          <w:t>Protocol implementation</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Toc244784447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12</w:t>
        </w:r>
        <w:r>
          <w:rPr>
            <w:rStyle w:val="Hyperlink"/>
            <w:noProof/>
            <w:rtl/>
          </w:rPr>
          <w:fldChar w:fldCharType="end"/>
        </w:r>
      </w:hyperlink>
    </w:p>
    <w:p w:rsidR="00F62456" w:rsidRDefault="00DD39B3" w:rsidP="00F62456">
      <w:pPr>
        <w:pStyle w:val="TOC2"/>
        <w:tabs>
          <w:tab w:val="left" w:pos="1920"/>
        </w:tabs>
        <w:rPr>
          <w:rFonts w:asciiTheme="minorHAnsi" w:eastAsiaTheme="minorEastAsia" w:hAnsiTheme="minorHAnsi" w:cstheme="minorBidi"/>
          <w:noProof/>
          <w:sz w:val="22"/>
          <w:szCs w:val="22"/>
          <w:rtl/>
        </w:rPr>
      </w:pPr>
      <w:hyperlink w:anchor="_Toc244784448" w:history="1">
        <w:r w:rsidR="00F62456" w:rsidRPr="000B01D7">
          <w:rPr>
            <w:rStyle w:val="Hyperlink"/>
            <w:noProof/>
          </w:rPr>
          <w:t>5.3</w:t>
        </w:r>
        <w:r w:rsidR="00F62456">
          <w:rPr>
            <w:rFonts w:asciiTheme="minorHAnsi" w:eastAsiaTheme="minorEastAsia" w:hAnsiTheme="minorHAnsi" w:cstheme="minorBidi"/>
            <w:noProof/>
            <w:sz w:val="22"/>
            <w:szCs w:val="22"/>
            <w:rtl/>
          </w:rPr>
          <w:tab/>
        </w:r>
        <w:r w:rsidR="00F62456" w:rsidRPr="000B01D7">
          <w:rPr>
            <w:rStyle w:val="Hyperlink"/>
            <w:noProof/>
          </w:rPr>
          <w:t>Dispatcher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Toc244784448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DD39B3" w:rsidP="00F62456">
      <w:pPr>
        <w:pStyle w:val="TOC2"/>
        <w:tabs>
          <w:tab w:val="left" w:pos="2581"/>
        </w:tabs>
        <w:rPr>
          <w:rFonts w:asciiTheme="minorHAnsi" w:eastAsiaTheme="minorEastAsia" w:hAnsiTheme="minorHAnsi" w:cstheme="minorBidi"/>
          <w:noProof/>
          <w:sz w:val="22"/>
          <w:szCs w:val="22"/>
          <w:rtl/>
        </w:rPr>
      </w:pPr>
      <w:hyperlink w:anchor="_Toc244784449" w:history="1">
        <w:r w:rsidR="00F62456" w:rsidRPr="000B01D7">
          <w:rPr>
            <w:rStyle w:val="Hyperlink"/>
            <w:noProof/>
          </w:rPr>
          <w:t>5.4</w:t>
        </w:r>
        <w:r w:rsidR="00F62456">
          <w:rPr>
            <w:rFonts w:asciiTheme="minorHAnsi" w:eastAsiaTheme="minorEastAsia" w:hAnsiTheme="minorHAnsi" w:cstheme="minorBidi"/>
            <w:noProof/>
            <w:sz w:val="22"/>
            <w:szCs w:val="22"/>
            <w:rtl/>
          </w:rPr>
          <w:tab/>
        </w:r>
        <w:r w:rsidR="00F62456" w:rsidRPr="000B01D7">
          <w:rPr>
            <w:rStyle w:val="Hyperlink"/>
            <w:noProof/>
          </w:rPr>
          <w:t>Topology Manager</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Toc244784449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14</w:t>
        </w:r>
        <w:r>
          <w:rPr>
            <w:rStyle w:val="Hyperlink"/>
            <w:noProof/>
            <w:rtl/>
          </w:rPr>
          <w:fldChar w:fldCharType="end"/>
        </w:r>
      </w:hyperlink>
    </w:p>
    <w:p w:rsidR="00F62456" w:rsidRDefault="00DD39B3" w:rsidP="00F62456">
      <w:pPr>
        <w:pStyle w:val="TOC1"/>
        <w:tabs>
          <w:tab w:val="left" w:pos="1440"/>
        </w:tabs>
        <w:rPr>
          <w:rFonts w:asciiTheme="minorHAnsi" w:eastAsiaTheme="minorEastAsia" w:hAnsiTheme="minorHAnsi" w:cstheme="minorBidi"/>
          <w:b w:val="0"/>
          <w:bCs w:val="0"/>
          <w:noProof/>
          <w:sz w:val="22"/>
          <w:szCs w:val="22"/>
          <w:rtl/>
        </w:rPr>
      </w:pPr>
      <w:hyperlink w:anchor="_Toc244784450" w:history="1">
        <w:r w:rsidR="00F62456" w:rsidRPr="000B01D7">
          <w:rPr>
            <w:rStyle w:val="Hyperlink"/>
            <w:noProof/>
          </w:rPr>
          <w:t>6</w:t>
        </w:r>
        <w:r w:rsidR="00F62456">
          <w:rPr>
            <w:rFonts w:asciiTheme="minorHAnsi" w:eastAsiaTheme="minorEastAsia" w:hAnsiTheme="minorHAnsi" w:cstheme="minorBidi"/>
            <w:b w:val="0"/>
            <w:bCs w:val="0"/>
            <w:noProof/>
            <w:sz w:val="22"/>
            <w:szCs w:val="22"/>
            <w:rtl/>
          </w:rPr>
          <w:tab/>
        </w:r>
        <w:r w:rsidR="00F62456" w:rsidRPr="000B01D7">
          <w:rPr>
            <w:rStyle w:val="Hyperlink"/>
            <w:noProof/>
          </w:rPr>
          <w:t>Appendixes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Toc244784450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D39B3" w:rsidP="00F62456">
      <w:pPr>
        <w:pStyle w:val="TOC2"/>
        <w:tabs>
          <w:tab w:val="left" w:pos="4286"/>
        </w:tabs>
        <w:rPr>
          <w:rFonts w:asciiTheme="minorHAnsi" w:eastAsiaTheme="minorEastAsia" w:hAnsiTheme="minorHAnsi" w:cstheme="minorBidi"/>
          <w:noProof/>
          <w:sz w:val="22"/>
          <w:szCs w:val="22"/>
          <w:rtl/>
        </w:rPr>
      </w:pPr>
      <w:hyperlink w:anchor="_Toc244784451" w:history="1">
        <w:r w:rsidR="00F62456" w:rsidRPr="000B01D7">
          <w:rPr>
            <w:rStyle w:val="Hyperlink"/>
            <w:noProof/>
          </w:rPr>
          <w:t>6.1</w:t>
        </w:r>
        <w:r w:rsidR="00F62456">
          <w:rPr>
            <w:rFonts w:asciiTheme="minorHAnsi" w:eastAsiaTheme="minorEastAsia" w:hAnsiTheme="minorHAnsi" w:cstheme="minorBidi"/>
            <w:noProof/>
            <w:sz w:val="22"/>
            <w:szCs w:val="22"/>
            <w:rtl/>
          </w:rPr>
          <w:tab/>
        </w:r>
        <w:r w:rsidR="00F62456" w:rsidRPr="000B01D7">
          <w:rPr>
            <w:rStyle w:val="Hyperlink"/>
            <w:noProof/>
          </w:rPr>
          <w:t>Appendix 1: Estimated project timetable</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Toc244784451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D39B3" w:rsidP="00F62456">
      <w:pPr>
        <w:pStyle w:val="TOC2"/>
        <w:tabs>
          <w:tab w:val="left" w:pos="4631"/>
        </w:tabs>
        <w:rPr>
          <w:rFonts w:asciiTheme="minorHAnsi" w:eastAsiaTheme="minorEastAsia" w:hAnsiTheme="minorHAnsi" w:cstheme="minorBidi"/>
          <w:noProof/>
          <w:sz w:val="22"/>
          <w:szCs w:val="22"/>
          <w:rtl/>
        </w:rPr>
      </w:pPr>
      <w:hyperlink w:anchor="_Toc244784452" w:history="1">
        <w:r w:rsidR="00F62456" w:rsidRPr="000B01D7">
          <w:rPr>
            <w:rStyle w:val="Hyperlink"/>
            <w:noProof/>
          </w:rPr>
          <w:t>6.2</w:t>
        </w:r>
        <w:r w:rsidR="00F62456">
          <w:rPr>
            <w:rFonts w:asciiTheme="minorHAnsi" w:eastAsiaTheme="minorEastAsia" w:hAnsiTheme="minorHAnsi" w:cstheme="minorBidi"/>
            <w:noProof/>
            <w:sz w:val="22"/>
            <w:szCs w:val="22"/>
            <w:rtl/>
          </w:rPr>
          <w:tab/>
        </w:r>
        <w:r w:rsidR="00F62456" w:rsidRPr="000B01D7">
          <w:rPr>
            <w:rStyle w:val="Hyperlink"/>
            <w:noProof/>
          </w:rPr>
          <w:t>Appendix 2: Requirements and Assumptions</w:t>
        </w:r>
        <w:r w:rsidR="00F62456">
          <w:rPr>
            <w:noProof/>
            <w:webHidden/>
            <w:rtl/>
          </w:rPr>
          <w:tab/>
        </w:r>
        <w:r w:rsidR="00F62456">
          <w:rPr>
            <w:rFonts w:hint="cs"/>
            <w:noProof/>
            <w:webHidden/>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Toc244784452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D39B3" w:rsidP="00F62456">
      <w:pPr>
        <w:pStyle w:val="TOC3"/>
        <w:rPr>
          <w:rFonts w:asciiTheme="minorHAnsi" w:eastAsiaTheme="minorEastAsia" w:hAnsiTheme="minorHAnsi" w:cstheme="minorBidi"/>
          <w:noProof/>
          <w:sz w:val="22"/>
          <w:szCs w:val="22"/>
          <w:rtl/>
        </w:rPr>
      </w:pPr>
      <w:hyperlink w:anchor="_Toc244784453" w:history="1">
        <w:r w:rsidR="00F62456" w:rsidRPr="000B01D7">
          <w:rPr>
            <w:rStyle w:val="Hyperlink"/>
            <w:noProof/>
          </w:rPr>
          <w:t>6.2.1</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Assumptions</w:t>
        </w:r>
        <w:r w:rsidR="00F62456">
          <w:rPr>
            <w:noProof/>
            <w:webHidden/>
            <w:rtl/>
          </w:rPr>
          <w:tab/>
        </w:r>
        <w:r w:rsidR="00F62456">
          <w:rPr>
            <w:rStyle w:val="Hyperlink"/>
            <w:rFonts w:hint="cs"/>
            <w:noProof/>
            <w:rtl/>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Toc244784453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F62456" w:rsidRDefault="00DD39B3" w:rsidP="00F62456">
      <w:pPr>
        <w:pStyle w:val="TOC3"/>
        <w:rPr>
          <w:rFonts w:asciiTheme="minorHAnsi" w:eastAsiaTheme="minorEastAsia" w:hAnsiTheme="minorHAnsi" w:cstheme="minorBidi"/>
          <w:noProof/>
          <w:sz w:val="22"/>
          <w:szCs w:val="22"/>
          <w:rtl/>
        </w:rPr>
      </w:pPr>
      <w:hyperlink w:anchor="_Toc244784454" w:history="1">
        <w:r w:rsidR="00F62456" w:rsidRPr="000B01D7">
          <w:rPr>
            <w:rStyle w:val="Hyperlink"/>
            <w:noProof/>
          </w:rPr>
          <w:t>6.2.2</w:t>
        </w:r>
        <w:r w:rsidR="00F62456">
          <w:rPr>
            <w:rFonts w:asciiTheme="minorHAnsi" w:eastAsiaTheme="minorEastAsia" w:hAnsiTheme="minorHAnsi" w:cstheme="minorBidi"/>
            <w:noProof/>
            <w:sz w:val="22"/>
            <w:szCs w:val="22"/>
            <w:rtl/>
          </w:rPr>
          <w:tab/>
        </w:r>
        <w:r w:rsidR="00F62456">
          <w:rPr>
            <w:rStyle w:val="Hyperlink"/>
            <w:noProof/>
          </w:rPr>
          <w:t xml:space="preserve"> </w:t>
        </w:r>
        <w:r w:rsidR="00F62456" w:rsidRPr="000B01D7">
          <w:rPr>
            <w:rStyle w:val="Hyperlink"/>
            <w:noProof/>
          </w:rPr>
          <w:t>Requirements</w:t>
        </w:r>
        <w:r w:rsidR="00F62456">
          <w:rPr>
            <w:rStyle w:val="Hyperlink"/>
            <w:noProof/>
          </w:rPr>
          <w:tab/>
        </w:r>
        <w:r w:rsidR="00F62456">
          <w:rPr>
            <w:rStyle w:val="Hyperlink"/>
            <w:noProof/>
          </w:rPr>
          <w:tab/>
        </w:r>
        <w:r>
          <w:rPr>
            <w:rStyle w:val="Hyperlink"/>
            <w:noProof/>
            <w:rtl/>
          </w:rPr>
          <w:fldChar w:fldCharType="begin"/>
        </w:r>
        <w:r w:rsidR="00F62456">
          <w:rPr>
            <w:noProof/>
            <w:webHidden/>
            <w:rtl/>
          </w:rPr>
          <w:instrText xml:space="preserve"> </w:instrText>
        </w:r>
        <w:r w:rsidR="00F62456">
          <w:rPr>
            <w:noProof/>
            <w:webHidden/>
          </w:rPr>
          <w:instrText>PAGEREF</w:instrText>
        </w:r>
        <w:r w:rsidR="00F62456">
          <w:rPr>
            <w:noProof/>
            <w:webHidden/>
            <w:rtl/>
          </w:rPr>
          <w:instrText xml:space="preserve"> _</w:instrText>
        </w:r>
        <w:r w:rsidR="00F62456">
          <w:rPr>
            <w:noProof/>
            <w:webHidden/>
          </w:rPr>
          <w:instrText>Toc244784454 \h</w:instrText>
        </w:r>
        <w:r w:rsidR="00F62456">
          <w:rPr>
            <w:noProof/>
            <w:webHidden/>
            <w:rtl/>
          </w:rPr>
          <w:instrText xml:space="preserve"> </w:instrText>
        </w:r>
        <w:r>
          <w:rPr>
            <w:rStyle w:val="Hyperlink"/>
            <w:noProof/>
            <w:rtl/>
          </w:rPr>
        </w:r>
        <w:r>
          <w:rPr>
            <w:rStyle w:val="Hyperlink"/>
            <w:noProof/>
            <w:rtl/>
          </w:rPr>
          <w:fldChar w:fldCharType="separate"/>
        </w:r>
        <w:r w:rsidR="00F62456">
          <w:rPr>
            <w:noProof/>
            <w:webHidden/>
            <w:rtl/>
          </w:rPr>
          <w:t>16</w:t>
        </w:r>
        <w:r>
          <w:rPr>
            <w:rStyle w:val="Hyperlink"/>
            <w:noProof/>
            <w:rtl/>
          </w:rPr>
          <w:fldChar w:fldCharType="end"/>
        </w:r>
      </w:hyperlink>
    </w:p>
    <w:p w:rsidR="00B9743A" w:rsidRDefault="00DD39B3" w:rsidP="00F62456">
      <w:pPr>
        <w:bidi w:val="0"/>
      </w:pPr>
      <w:r>
        <w:fldChar w:fldCharType="end"/>
      </w:r>
    </w:p>
    <w:p w:rsidR="004F70EE" w:rsidRDefault="004F70EE" w:rsidP="004F70EE">
      <w:pPr>
        <w:bidi w:val="0"/>
      </w:pPr>
    </w:p>
    <w:p w:rsidR="004F70EE" w:rsidRDefault="004F70EE" w:rsidP="004F70EE">
      <w:pPr>
        <w:bidi w:val="0"/>
      </w:pPr>
    </w:p>
    <w:p w:rsidR="00E53179" w:rsidRDefault="00E53179" w:rsidP="00E53179">
      <w:pPr>
        <w:bidi w:val="0"/>
        <w:rPr>
          <w:rtl/>
        </w:rPr>
      </w:pPr>
    </w:p>
    <w:p w:rsidR="00EA1402" w:rsidRDefault="00EA1402" w:rsidP="001C2558">
      <w:pPr>
        <w:pStyle w:val="Heading1"/>
        <w:bidi w:val="0"/>
        <w:jc w:val="left"/>
      </w:pPr>
      <w:bookmarkStart w:id="24" w:name="_Toc243569465"/>
      <w:bookmarkStart w:id="25" w:name="_Toc243569895"/>
      <w:bookmarkStart w:id="26" w:name="_Toc244784421"/>
      <w:r>
        <w:lastRenderedPageBreak/>
        <w:t>Introduction</w:t>
      </w:r>
      <w:bookmarkEnd w:id="24"/>
      <w:bookmarkEnd w:id="25"/>
      <w:bookmarkEnd w:id="26"/>
    </w:p>
    <w:p w:rsidR="008B08AC" w:rsidRDefault="008B08AC" w:rsidP="001C2558">
      <w:pPr>
        <w:pStyle w:val="Heading2"/>
        <w:bidi w:val="0"/>
        <w:jc w:val="left"/>
      </w:pPr>
      <w:bookmarkStart w:id="27" w:name="_Toc243569466"/>
      <w:bookmarkStart w:id="28" w:name="_Toc243569896"/>
      <w:bookmarkStart w:id="29" w:name="_Toc244784422"/>
      <w:r>
        <w:t>OLSR introduction</w:t>
      </w:r>
      <w:bookmarkEnd w:id="27"/>
      <w:bookmarkEnd w:id="28"/>
      <w:bookmarkEnd w:id="29"/>
    </w:p>
    <w:p w:rsidR="00E53179" w:rsidRDefault="00E53179" w:rsidP="008D44D1">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and has the advantage of having routes immediately available when needed due to its proactive nature.</w:t>
      </w:r>
      <w:r w:rsidR="007D2D62">
        <w:t xml:space="preserve">  OLSR stack location is beneath the transport layer as supplement to the network layer.  Each node can operate as a router to different implementations of local networks.</w:t>
      </w:r>
    </w:p>
    <w:p w:rsidR="00E53179" w:rsidRDefault="00E53179" w:rsidP="00E4290E">
      <w:pPr>
        <w:bidi w:val="0"/>
        <w:ind w:firstLine="576"/>
        <w:jc w:val="left"/>
      </w:pPr>
      <w:r>
        <w:tab/>
        <w:t>OLSR is well suited to large</w:t>
      </w:r>
      <w:r w:rsidR="00E4290E">
        <w:t>r</w:t>
      </w:r>
      <w:r>
        <w:t xml:space="preserve"> and dense</w:t>
      </w:r>
      <w:r w:rsidR="00E4290E">
        <w:t>r mobile networks then other naive routing options.</w:t>
      </w:r>
      <w:r>
        <w:t xml:space="preserve"> </w:t>
      </w:r>
      <w:r w:rsidR="00E4290E">
        <w:t xml:space="preserve"> </w:t>
      </w:r>
      <w:r>
        <w:t>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30" w:name="_Neighborhood_Discovery_Protocol"/>
      <w:bookmarkStart w:id="31" w:name="_Toc243569467"/>
      <w:bookmarkStart w:id="32" w:name="_Toc243569897"/>
      <w:bookmarkStart w:id="33" w:name="_Ref244761601"/>
      <w:bookmarkStart w:id="34" w:name="_Toc244784423"/>
      <w:bookmarkEnd w:id="30"/>
      <w:r>
        <w:t>Neighborhood Discovery Protocol (NHDP</w:t>
      </w:r>
      <w:bookmarkEnd w:id="31"/>
      <w:bookmarkEnd w:id="32"/>
      <w:r w:rsidR="004F70EE">
        <w:t>)</w:t>
      </w:r>
      <w:bookmarkEnd w:id="33"/>
      <w:bookmarkEnd w:id="34"/>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8780C">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Th</w:t>
      </w:r>
      <w:r w:rsidR="0018780C">
        <w:t>eir</w:t>
      </w:r>
      <w:r>
        <w:t xml:space="preserv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w:t>
      </w:r>
      <w:r w:rsidR="00B106BB">
        <w:t xml:space="preserve"> parties). The receiver</w:t>
      </w:r>
      <w:r>
        <w:t xml:space="preserve"> construct a 2-hop neighbor</w:t>
      </w:r>
      <w:r w:rsidR="002B4370">
        <w:t>s set</w:t>
      </w:r>
      <w:r w:rsidR="00F64768">
        <w:t xml:space="preserve">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DD39B3">
        <w:fldChar w:fldCharType="begin"/>
      </w:r>
      <w:r w:rsidR="005F5D02">
        <w:instrText xml:space="preserve"> STYLEREF 1 \s </w:instrText>
      </w:r>
      <w:r w:rsidR="00DD39B3">
        <w:fldChar w:fldCharType="separate"/>
      </w:r>
      <w:r w:rsidR="0087060B">
        <w:rPr>
          <w:noProof/>
          <w:cs/>
        </w:rPr>
        <w:t>‎</w:t>
      </w:r>
      <w:r w:rsidR="0087060B">
        <w:rPr>
          <w:noProof/>
        </w:rPr>
        <w:t>1</w:t>
      </w:r>
      <w:r w:rsidR="00DD39B3">
        <w:fldChar w:fldCharType="end"/>
      </w:r>
      <w:r w:rsidR="0087060B">
        <w:noBreakHyphen/>
      </w:r>
      <w:r w:rsidR="00DD39B3">
        <w:fldChar w:fldCharType="begin"/>
      </w:r>
      <w:r w:rsidR="005F5D02">
        <w:instrText xml:space="preserve"> SEQ Figure \* ARABIC \s 1 </w:instrText>
      </w:r>
      <w:r w:rsidR="00DD39B3">
        <w:fldChar w:fldCharType="separate"/>
      </w:r>
      <w:r w:rsidR="0087060B">
        <w:rPr>
          <w:noProof/>
        </w:rPr>
        <w:t>1</w:t>
      </w:r>
      <w:r w:rsidR="00DD39B3">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685FAA">
        <w:t>with node B</w:t>
      </w:r>
      <w:r w:rsidR="00CB3FD4">
        <w:t xml:space="preserve"> </w:t>
      </w:r>
      <w:r w:rsidR="00EE7B26">
        <w:t>that</w:t>
      </w:r>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This means that if a message from a 1-hop neighbo</w:t>
      </w:r>
      <w:r w:rsidR="00685FAA">
        <w:t>r is not received by a node, the</w:t>
      </w:r>
      <w:r>
        <w:t xml:space="preserve">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w:t>
      </w:r>
      <w:r w:rsidR="00CE7D5B">
        <w:t>ly</w:t>
      </w:r>
      <w:r>
        <w:t xml:space="preserve">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35" w:name="_Toc243569468"/>
      <w:bookmarkStart w:id="36" w:name="_Toc243569898"/>
      <w:bookmarkStart w:id="37" w:name="_Ref244441334"/>
      <w:bookmarkStart w:id="38" w:name="_Toc24478442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35"/>
      <w:bookmarkEnd w:id="36"/>
      <w:r w:rsidR="00C470A2">
        <w:t>(OLSR</w:t>
      </w:r>
      <w:r w:rsidR="00AD0737">
        <w:t>v2)</w:t>
      </w:r>
      <w:bookmarkEnd w:id="37"/>
      <w:bookmarkEnd w:id="38"/>
    </w:p>
    <w:p w:rsidR="00AD0737" w:rsidRDefault="00AD0737" w:rsidP="001C2558">
      <w:pPr>
        <w:bidi w:val="0"/>
        <w:ind w:firstLine="576"/>
        <w:jc w:val="left"/>
      </w:pPr>
      <w:r>
        <w:t>Optimized Link State Routing Ver.2 (</w:t>
      </w:r>
      <w:r w:rsidR="004C1314" w:rsidRPr="004C1314">
        <w:rPr>
          <w:i/>
          <w:iCs/>
        </w:rPr>
        <w:t>OLSRv2</w:t>
      </w:r>
      <w:r>
        <w:t xml:space="preserve">) is </w:t>
      </w:r>
      <w:r w:rsidR="006B106F">
        <w:t xml:space="preserve">a </w:t>
      </w:r>
      <w:r>
        <w:t xml:space="preserve">proactive protocol (table driven) that uses NHDP protocol described in section 1.2. </w:t>
      </w:r>
      <w:r w:rsidR="004C1314" w:rsidRPr="004C1314">
        <w:rPr>
          <w:i/>
          <w:iCs/>
        </w:rPr>
        <w:t>OLSRv2</w:t>
      </w:r>
      <w:r>
        <w:t xml:space="preserve"> is optimized routing protocol for MANET networks that can handle dynamic topology.</w:t>
      </w:r>
    </w:p>
    <w:p w:rsidR="002F0E60" w:rsidRDefault="00AD0737" w:rsidP="008D44D1">
      <w:pPr>
        <w:bidi w:val="0"/>
        <w:ind w:firstLine="576"/>
        <w:jc w:val="left"/>
      </w:pPr>
      <w:r>
        <w:t>The main concept of the protocol is the use of Multipoint Relays (MPRs).</w:t>
      </w:r>
      <w:r w:rsidR="002F0E60">
        <w:t xml:space="preserve"> MPRs are used in the OLSR protocol to minimize the overhead of flooding messages in the network by reducing redundant retransmissions in the same region.  Each node in the network selects a set of nodes in its symmetric 1-hop neighborhood (see </w:t>
      </w:r>
      <w:r w:rsidR="00DD39B3">
        <w:fldChar w:fldCharType="begin"/>
      </w:r>
      <w:r w:rsidR="002F0E60">
        <w:instrText xml:space="preserve"> REF _Ref244761601 \r \h </w:instrText>
      </w:r>
      <w:r w:rsidR="00DD39B3">
        <w:fldChar w:fldCharType="separate"/>
      </w:r>
      <w:r w:rsidR="002F0E60">
        <w:rPr>
          <w:cs/>
        </w:rPr>
        <w:t>‎</w:t>
      </w:r>
      <w:r w:rsidR="002F0E60">
        <w:t>1.2</w:t>
      </w:r>
      <w:r w:rsidR="00DD39B3">
        <w:fldChar w:fldCharType="end"/>
      </w:r>
      <w:r w:rsidR="008D44D1">
        <w:t>) that may</w:t>
      </w:r>
      <w:r w:rsidR="002F0E60">
        <w:t xml:space="preserve">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AD0737" w:rsidRDefault="008D44D1" w:rsidP="002F0E60">
      <w:pPr>
        <w:bidi w:val="0"/>
        <w:ind w:firstLine="576"/>
        <w:jc w:val="left"/>
      </w:pPr>
      <w:r>
        <w:t>T</w:t>
      </w:r>
      <w:r w:rsidR="00AD0737">
        <w:t>he set of MPRs sho</w:t>
      </w:r>
      <w:r w:rsidR="00BC32E2">
        <w:t xml:space="preserve">uld cover all the 2-hop (see </w:t>
      </w:r>
      <w:r w:rsidR="00DD39B3">
        <w:fldChar w:fldCharType="begin"/>
      </w:r>
      <w:r w:rsidR="00BC32E2">
        <w:instrText xml:space="preserve"> REF _Ref244761601 \r \h </w:instrText>
      </w:r>
      <w:r w:rsidR="00DD39B3">
        <w:fldChar w:fldCharType="separate"/>
      </w:r>
      <w:r w:rsidR="00BC32E2">
        <w:rPr>
          <w:cs/>
        </w:rPr>
        <w:t>‎</w:t>
      </w:r>
      <w:r w:rsidR="00BC32E2">
        <w:t>1.2</w:t>
      </w:r>
      <w:r w:rsidR="00DD39B3">
        <w:fldChar w:fldCharType="end"/>
      </w:r>
      <w:r w:rsidR="00AD0737">
        <w:t>) neighbors of the node, meaning that the union of all neighbors of MPRs gives the group of</w:t>
      </w:r>
      <w:r w:rsidR="00190B43">
        <w:t xml:space="preserve"> all nodes until the</w:t>
      </w:r>
      <w:r w:rsidR="00AD0737">
        <w:t xml:space="preserve"> 2-hop</w:t>
      </w:r>
      <w:r w:rsidR="00190B43">
        <w:t xml:space="preserve"> </w:t>
      </w:r>
      <w:r w:rsidR="00EC34CA">
        <w:t>degree of the MPR</w:t>
      </w:r>
      <w:r w:rsidR="004B36B8">
        <w:t>s</w:t>
      </w:r>
      <w:r w:rsidR="00EC34CA">
        <w:t xml:space="preserve"> selector</w:t>
      </w:r>
      <w:r w:rsidR="00AD0737">
        <w:t>.</w:t>
      </w:r>
    </w:p>
    <w:p w:rsidR="00AD0737" w:rsidRDefault="00AD0737" w:rsidP="004B36B8">
      <w:pPr>
        <w:bidi w:val="0"/>
        <w:ind w:firstLine="576"/>
        <w:jc w:val="left"/>
      </w:pPr>
      <w:r>
        <w:lastRenderedPageBreak/>
        <w:t>Basically, the route between two nodes in the network is a sequence of hops through MPRs. The last MPR is the target node or</w:t>
      </w:r>
      <w:r w:rsidR="004B36B8">
        <w:t>,</w:t>
      </w:r>
      <w:r>
        <w:t xml:space="preserve">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4C1314" w:rsidP="004B36B8">
      <w:pPr>
        <w:bidi w:val="0"/>
        <w:ind w:firstLine="576"/>
        <w:jc w:val="left"/>
      </w:pPr>
      <w:r w:rsidRPr="004C1314">
        <w:rPr>
          <w:i/>
          <w:iCs/>
        </w:rPr>
        <w:t>OLSRv2</w:t>
      </w:r>
      <w:r w:rsidR="00AD0737">
        <w:t xml:space="preserve"> defines only one type of </w:t>
      </w:r>
      <w:r w:rsidR="004B36B8">
        <w:t>message</w:t>
      </w:r>
      <w:r w:rsidR="00AD0737">
        <w:t xml:space="preserve">, </w:t>
      </w:r>
      <w:r w:rsidR="004B36B8" w:rsidRPr="005B6128">
        <w:rPr>
          <w:i/>
          <w:iCs/>
        </w:rPr>
        <w:t>Topology Control (TC).</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being modified by </w:t>
      </w:r>
      <w:r w:rsidR="004C1314" w:rsidRPr="004C1314">
        <w:rPr>
          <w:i/>
          <w:iCs/>
        </w:rPr>
        <w:t>OLSRv2</w:t>
      </w:r>
      <w:r w:rsidR="00AD0737">
        <w:t xml:space="preserve"> to contain the selected MPRs set of the source node.  Upon receiving </w:t>
      </w:r>
      <w:r>
        <w:rPr>
          <w:i/>
          <w:iCs/>
        </w:rPr>
        <w:t>“</w:t>
      </w:r>
      <w:r w:rsidR="00AD0737" w:rsidRPr="00B47375">
        <w:rPr>
          <w:i/>
        </w:rPr>
        <w:t>Hello</w:t>
      </w:r>
      <w:r>
        <w:rPr>
          <w:i/>
          <w:iCs/>
        </w:rPr>
        <w:t>”</w:t>
      </w:r>
      <w:r w:rsidRPr="00B47375">
        <w:rPr>
          <w:i/>
          <w:iCs/>
        </w:rPr>
        <w:t xml:space="preserve"> </w:t>
      </w:r>
      <w:r w:rsidR="004B36B8">
        <w:rPr>
          <w:i/>
          <w:iCs/>
        </w:rPr>
        <w:t>message</w:t>
      </w:r>
      <w:r w:rsidRPr="00B47375">
        <w:rPr>
          <w:i/>
          <w:iCs/>
        </w:rPr>
        <w:t>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r w:rsidR="004B36B8">
        <w:rPr>
          <w:i/>
        </w:rPr>
        <w:t>message</w:t>
      </w:r>
      <w:r w:rsidR="00AD0737" w:rsidRPr="00B47375">
        <w:rPr>
          <w:i/>
        </w:rPr>
        <w:t>s</w:t>
      </w:r>
      <w:r w:rsidR="00AD0737">
        <w:t xml:space="preserve"> are never forwarded by the </w:t>
      </w:r>
      <w:r w:rsidR="004C1314" w:rsidRPr="004C1314">
        <w:rPr>
          <w:i/>
          <w:iCs/>
        </w:rPr>
        <w:t>OLSRv2</w:t>
      </w:r>
      <w:r w:rsidR="00AD0737">
        <w:t xml:space="preserve"> protocol.</w:t>
      </w:r>
    </w:p>
    <w:p w:rsidR="00AD0737" w:rsidRDefault="005B6128" w:rsidP="001C2558">
      <w:pPr>
        <w:bidi w:val="0"/>
        <w:ind w:firstLine="576"/>
        <w:jc w:val="left"/>
      </w:pPr>
      <w:r w:rsidRPr="005B6128">
        <w:rPr>
          <w:i/>
          <w:iCs/>
        </w:rPr>
        <w:t>“TC” messages</w:t>
      </w:r>
      <w:r w:rsidR="00AD0737">
        <w:t xml:space="preserve"> include the set of all nodes that selected the source node as a MPR. Also, this </w:t>
      </w:r>
      <w:r w:rsidR="004B36B8">
        <w:t>message</w:t>
      </w:r>
      <w:r w:rsidR="00AD0737">
        <w:t xml:space="preserve"> may contain rel</w:t>
      </w:r>
      <w:r w:rsidR="004B36B8">
        <w:t>evant information regarding</w:t>
      </w:r>
      <w:r w:rsidR="00AD0737">
        <w:t xml:space="preserve"> the different interfaces of the node and the network (if such exist) that are connected to this node. </w:t>
      </w:r>
      <w:r w:rsidRPr="005B6128">
        <w:rPr>
          <w:i/>
          <w:iCs/>
        </w:rPr>
        <w:t>“TC” messages</w:t>
      </w:r>
      <w:r w:rsidR="00AD0737">
        <w:t xml:space="preserve"> are always forwarded, unless this </w:t>
      </w:r>
      <w:r w:rsidR="004B36B8">
        <w:t>message</w:t>
      </w:r>
      <w:r w:rsidR="00AD0737">
        <w:t xml:space="preserve"> was already sent by this station, and are broadcasted to all nodes in the network.</w:t>
      </w:r>
    </w:p>
    <w:p w:rsidR="00AD0737" w:rsidRDefault="004C1314" w:rsidP="001C2558">
      <w:pPr>
        <w:bidi w:val="0"/>
        <w:ind w:firstLine="576"/>
        <w:jc w:val="left"/>
      </w:pPr>
      <w:r w:rsidRPr="004C1314">
        <w:rPr>
          <w:i/>
          <w:iCs/>
        </w:rPr>
        <w:t>OLSRv2</w:t>
      </w:r>
      <w:r w:rsidR="00AD0737">
        <w:t xml:space="preserve"> keeps different information tables, Topology Information Base, that hold information regarding the MPR selectors of this node, network topology information and information regarding routes to all nodes in the network.</w:t>
      </w:r>
    </w:p>
    <w:p w:rsidR="00AD0737" w:rsidRDefault="00AD0737" w:rsidP="008D1396">
      <w:pPr>
        <w:bidi w:val="0"/>
        <w:ind w:firstLine="576"/>
        <w:jc w:val="left"/>
      </w:pPr>
      <w:r>
        <w:t xml:space="preserve">Furthermore, </w:t>
      </w:r>
      <w:r w:rsidR="004C1314" w:rsidRPr="004C1314">
        <w:rPr>
          <w:i/>
          <w:iCs/>
        </w:rPr>
        <w:t>OLSRv2</w:t>
      </w:r>
      <w:r>
        <w:t xml:space="preserve"> keeps information regarding all </w:t>
      </w:r>
      <w:r w:rsidR="005B6128" w:rsidRPr="005B6128">
        <w:rPr>
          <w:i/>
          <w:iCs/>
        </w:rPr>
        <w:t>“TC” messages</w:t>
      </w:r>
      <w:r>
        <w:t xml:space="preserve"> that this st</w:t>
      </w:r>
      <w:r w:rsidR="004B36B8">
        <w:t xml:space="preserve">ation </w:t>
      </w:r>
      <w:r w:rsidR="008D1396">
        <w:t>receives processes or forwards</w:t>
      </w:r>
      <w:r>
        <w:t xml:space="preserve"> – Processing and Forwarding Information Base. This information helps to lower the amount of </w:t>
      </w:r>
      <w:r w:rsidR="005B6128" w:rsidRPr="005B6128">
        <w:rPr>
          <w:i/>
          <w:iCs/>
        </w:rPr>
        <w:t>“TC” messages</w:t>
      </w:r>
      <w:r>
        <w:t xml:space="preserve"> that are being sent by each node.</w:t>
      </w:r>
    </w:p>
    <w:p w:rsidR="00AD0737" w:rsidRDefault="005B6128" w:rsidP="001C2558">
      <w:pPr>
        <w:bidi w:val="0"/>
        <w:ind w:firstLine="720"/>
        <w:jc w:val="left"/>
      </w:pPr>
      <w:r w:rsidRPr="005B6128">
        <w:rPr>
          <w:i/>
          <w:iCs/>
        </w:rPr>
        <w:t>“TC” messages</w:t>
      </w:r>
      <w:r w:rsidR="00AD0737">
        <w:t xml:space="preserve">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DD39B3">
        <w:rPr>
          <w:noProof/>
        </w:rPr>
        <w:fldChar w:fldCharType="begin"/>
      </w:r>
      <w:r>
        <w:rPr>
          <w:noProof/>
        </w:rPr>
        <w:instrText xml:space="preserve"> STYLEREF 1 \s </w:instrText>
      </w:r>
      <w:r w:rsidR="00DD39B3">
        <w:rPr>
          <w:noProof/>
        </w:rPr>
        <w:fldChar w:fldCharType="separate"/>
      </w:r>
      <w:r>
        <w:rPr>
          <w:noProof/>
          <w:cs/>
        </w:rPr>
        <w:t>‎</w:t>
      </w:r>
      <w:r>
        <w:rPr>
          <w:noProof/>
        </w:rPr>
        <w:t>1</w:t>
      </w:r>
      <w:r w:rsidR="00DD39B3">
        <w:rPr>
          <w:noProof/>
        </w:rPr>
        <w:fldChar w:fldCharType="end"/>
      </w:r>
      <w:r>
        <w:rPr>
          <w:noProof/>
        </w:rPr>
        <w:noBreakHyphen/>
      </w:r>
      <w:r w:rsidR="00DD39B3">
        <w:rPr>
          <w:noProof/>
        </w:rPr>
        <w:fldChar w:fldCharType="begin"/>
      </w:r>
      <w:r>
        <w:rPr>
          <w:noProof/>
        </w:rPr>
        <w:instrText xml:space="preserve"> SEQ Figure \* ARABIC \s 1 </w:instrText>
      </w:r>
      <w:r w:rsidR="00DD39B3">
        <w:rPr>
          <w:noProof/>
        </w:rPr>
        <w:fldChar w:fldCharType="separate"/>
      </w:r>
      <w:r>
        <w:rPr>
          <w:noProof/>
        </w:rPr>
        <w:t>2</w:t>
      </w:r>
      <w:r w:rsidR="00DD39B3">
        <w:rPr>
          <w:noProof/>
        </w:rPr>
        <w:fldChar w:fldCharType="end"/>
      </w:r>
    </w:p>
    <w:p w:rsidR="004149EE" w:rsidRDefault="007C3268" w:rsidP="001C2558">
      <w:pPr>
        <w:pStyle w:val="Heading1"/>
        <w:bidi w:val="0"/>
        <w:jc w:val="left"/>
      </w:pPr>
      <w:bookmarkStart w:id="39" w:name="_Toc243569469"/>
      <w:bookmarkStart w:id="40" w:name="_Toc243569899"/>
      <w:r>
        <w:br w:type="page"/>
      </w:r>
      <w:bookmarkStart w:id="41" w:name="_Ref244443591"/>
      <w:bookmarkStart w:id="42" w:name="_Toc244784425"/>
      <w:r w:rsidR="004149EE">
        <w:lastRenderedPageBreak/>
        <w:t>Project Description</w:t>
      </w:r>
      <w:bookmarkEnd w:id="39"/>
      <w:bookmarkEnd w:id="40"/>
      <w:bookmarkEnd w:id="41"/>
      <w:bookmarkEnd w:id="42"/>
    </w:p>
    <w:p w:rsidR="004149EE" w:rsidRDefault="004149EE" w:rsidP="00201A25">
      <w:pPr>
        <w:pStyle w:val="Heading2"/>
        <w:bidi w:val="0"/>
        <w:jc w:val="left"/>
      </w:pPr>
      <w:bookmarkStart w:id="43" w:name="_Toc244784426"/>
      <w:bookmarkStart w:id="44" w:name="_Toc243569470"/>
      <w:bookmarkStart w:id="45" w:name="_Toc243569900"/>
      <w:r>
        <w:t>Purpose</w:t>
      </w:r>
      <w:bookmarkEnd w:id="43"/>
      <w:r w:rsidR="009B044B">
        <w:t xml:space="preserve"> </w:t>
      </w:r>
      <w:bookmarkEnd w:id="44"/>
      <w:bookmarkEnd w:id="45"/>
    </w:p>
    <w:p w:rsidR="007C3268" w:rsidRPr="007C3268" w:rsidRDefault="007C3268" w:rsidP="001C2558">
      <w:pPr>
        <w:bidi w:val="0"/>
        <w:ind w:left="90" w:firstLine="486"/>
        <w:jc w:val="left"/>
      </w:pPr>
      <w:r>
        <w:t xml:space="preserve">The main purpose of this project is to create </w:t>
      </w:r>
      <w:r w:rsidR="006A2E02">
        <w:t xml:space="preserve">a </w:t>
      </w:r>
      <w:r>
        <w:t xml:space="preserve">simulator for </w:t>
      </w:r>
      <w:r w:rsidR="004C1314" w:rsidRPr="004C1314">
        <w:rPr>
          <w:i/>
          <w:iCs/>
        </w:rPr>
        <w:t>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6" w:name="_Toc243569471"/>
      <w:bookmarkStart w:id="47" w:name="_Toc243569901"/>
      <w:bookmarkStart w:id="48" w:name="_Toc244784427"/>
      <w:r>
        <w:t>Main Goals</w:t>
      </w:r>
      <w:bookmarkEnd w:id="46"/>
      <w:bookmarkEnd w:id="47"/>
      <w:bookmarkEnd w:id="48"/>
    </w:p>
    <w:p w:rsidR="00B9464A" w:rsidRPr="00B9464A" w:rsidRDefault="00B9464A" w:rsidP="008D1396">
      <w:pPr>
        <w:bidi w:val="0"/>
        <w:jc w:val="left"/>
      </w:pPr>
      <w:r>
        <w:t xml:space="preserve">The simulator will implement the following </w:t>
      </w:r>
      <w:r w:rsidR="008D1396">
        <w:t>features</w:t>
      </w:r>
      <w:r>
        <w:t>:</w:t>
      </w:r>
    </w:p>
    <w:p w:rsidR="004149EE" w:rsidRDefault="004149EE" w:rsidP="00312589">
      <w:pPr>
        <w:pStyle w:val="Heading3"/>
        <w:bidi w:val="0"/>
        <w:jc w:val="left"/>
      </w:pPr>
      <w:bookmarkStart w:id="49" w:name="_Toc243569472"/>
      <w:bookmarkStart w:id="50" w:name="_Toc243569902"/>
      <w:bookmarkStart w:id="51" w:name="_Toc244784428"/>
      <w:r>
        <w:t>Utilization Analysis</w:t>
      </w:r>
      <w:bookmarkEnd w:id="49"/>
      <w:bookmarkEnd w:id="50"/>
      <w:bookmarkEnd w:id="51"/>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Heading3"/>
        <w:bidi w:val="0"/>
        <w:jc w:val="left"/>
      </w:pPr>
      <w:bookmarkStart w:id="52" w:name="_Toc243569473"/>
      <w:bookmarkStart w:id="53" w:name="_Toc243569903"/>
      <w:bookmarkStart w:id="54" w:name="_Toc244784429"/>
      <w:r>
        <w:t>Network Reliability</w:t>
      </w:r>
      <w:bookmarkEnd w:id="52"/>
      <w:bookmarkEnd w:id="53"/>
      <w:bookmarkEnd w:id="54"/>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Heading3"/>
        <w:bidi w:val="0"/>
        <w:jc w:val="left"/>
      </w:pPr>
      <w:bookmarkStart w:id="55" w:name="_Toc243569474"/>
      <w:bookmarkStart w:id="56" w:name="_Toc243569904"/>
      <w:bookmarkStart w:id="57" w:name="_Toc244784430"/>
      <w:r>
        <w:t>Topology</w:t>
      </w:r>
      <w:bookmarkEnd w:id="55"/>
      <w:bookmarkEnd w:id="56"/>
      <w:bookmarkEnd w:id="57"/>
    </w:p>
    <w:p w:rsidR="00D1110F" w:rsidRDefault="00D1110F" w:rsidP="001C2558">
      <w:pPr>
        <w:bidi w:val="0"/>
        <w:ind w:firstLine="720"/>
        <w:jc w:val="left"/>
      </w:pPr>
      <w:r>
        <w:t>We will analyze the differences in utilization and reliability under different field topology.</w:t>
      </w:r>
    </w:p>
    <w:p w:rsidR="00D1110F" w:rsidRPr="00D1110F" w:rsidRDefault="00B656DF" w:rsidP="001C2558">
      <w:pPr>
        <w:bidi w:val="0"/>
        <w:ind w:firstLine="720"/>
        <w:jc w:val="left"/>
      </w:pPr>
      <w:r>
        <w:t>It will be interesting</w:t>
      </w:r>
      <w:r w:rsidR="00D1110F">
        <w:t xml:space="preserve">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Heading3"/>
        <w:bidi w:val="0"/>
        <w:jc w:val="left"/>
      </w:pPr>
      <w:bookmarkStart w:id="58" w:name="_Toc243569475"/>
      <w:bookmarkStart w:id="59" w:name="_Toc243569905"/>
      <w:bookmarkStart w:id="60" w:name="_Toc244784431"/>
      <w:r>
        <w:t>Scalability</w:t>
      </w:r>
      <w:bookmarkEnd w:id="58"/>
      <w:bookmarkEnd w:id="59"/>
      <w:bookmarkEnd w:id="60"/>
    </w:p>
    <w:p w:rsidR="00D1110F" w:rsidRDefault="00D1110F" w:rsidP="006718EB">
      <w:pPr>
        <w:bidi w:val="0"/>
        <w:ind w:firstLine="576"/>
        <w:jc w:val="left"/>
      </w:pPr>
      <w:r>
        <w:t xml:space="preserve">It will be interesting to investigate how scalable the </w:t>
      </w:r>
      <w:r w:rsidR="004C1314" w:rsidRPr="004C1314">
        <w:rPr>
          <w:i/>
          <w:iCs/>
        </w:rPr>
        <w:t>OLSRv2</w:t>
      </w:r>
      <w:r>
        <w:t xml:space="preserve"> protocol is, we will analyze the throughput while increasing the number of stations.  We will compare the results of the </w:t>
      </w:r>
      <w:r w:rsidR="004C1314" w:rsidRPr="004C1314">
        <w:rPr>
          <w:i/>
          <w:iCs/>
        </w:rPr>
        <w:t>OLSRv2</w:t>
      </w:r>
      <w:r>
        <w:t xml:space="preserve"> protocol to the results of a </w:t>
      </w:r>
      <w:r w:rsidR="006718EB">
        <w:t xml:space="preserve">different MPR selection e.g. where </w:t>
      </w:r>
      <w:r>
        <w:t>each node selects all of its neighbors as MPRs.</w:t>
      </w:r>
    </w:p>
    <w:p w:rsidR="00067533" w:rsidRDefault="00D1110F" w:rsidP="001C2558">
      <w:pPr>
        <w:bidi w:val="0"/>
        <w:ind w:firstLine="576"/>
        <w:jc w:val="left"/>
      </w:pPr>
      <w:r>
        <w:t>We expect to see a major improvement in scalability when we set each node with a minimal set of MPRs.</w:t>
      </w:r>
    </w:p>
    <w:p w:rsidR="00067533" w:rsidRDefault="00067533" w:rsidP="00067533">
      <w:pPr>
        <w:bidi w:val="0"/>
        <w:ind w:firstLine="576"/>
        <w:jc w:val="left"/>
      </w:pPr>
    </w:p>
    <w:p w:rsidR="00D1110F" w:rsidRDefault="00D1110F" w:rsidP="00067533">
      <w:pPr>
        <w:bidi w:val="0"/>
        <w:ind w:firstLine="576"/>
        <w:jc w:val="left"/>
      </w:pPr>
      <w:r>
        <w:t xml:space="preserve"> </w:t>
      </w:r>
    </w:p>
    <w:p w:rsidR="00415F03" w:rsidRDefault="00415F03" w:rsidP="00415F03">
      <w:pPr>
        <w:bidi w:val="0"/>
        <w:ind w:firstLine="576"/>
        <w:jc w:val="left"/>
      </w:pPr>
    </w:p>
    <w:p w:rsidR="00415F03" w:rsidRPr="00D1110F" w:rsidRDefault="00415F03" w:rsidP="00415F03">
      <w:pPr>
        <w:bidi w:val="0"/>
        <w:ind w:firstLine="576"/>
        <w:jc w:val="left"/>
      </w:pPr>
    </w:p>
    <w:p w:rsidR="00415F03" w:rsidRPr="00415F03" w:rsidRDefault="004149EE" w:rsidP="00415F03">
      <w:pPr>
        <w:pStyle w:val="Heading2"/>
        <w:bidi w:val="0"/>
        <w:jc w:val="left"/>
      </w:pPr>
      <w:bookmarkStart w:id="61" w:name="_Toc243569476"/>
      <w:bookmarkStart w:id="62" w:name="_Toc243569906"/>
      <w:bookmarkStart w:id="63" w:name="_Toc244784432"/>
      <w:r>
        <w:lastRenderedPageBreak/>
        <w:t>Stretched Goals</w:t>
      </w:r>
      <w:bookmarkEnd w:id="61"/>
      <w:bookmarkEnd w:id="62"/>
      <w:bookmarkEnd w:id="63"/>
    </w:p>
    <w:p w:rsidR="00B9464A" w:rsidRDefault="0034079F" w:rsidP="001C2558">
      <w:pPr>
        <w:pStyle w:val="Heading3"/>
        <w:bidi w:val="0"/>
        <w:jc w:val="left"/>
      </w:pPr>
      <w:bookmarkStart w:id="64" w:name="_Toc243569477"/>
      <w:bookmarkStart w:id="65" w:name="_Toc243569907"/>
      <w:bookmarkStart w:id="66" w:name="_Toc244784433"/>
      <w:r>
        <w:t>Topology mobility</w:t>
      </w:r>
      <w:bookmarkEnd w:id="64"/>
      <w:bookmarkEnd w:id="65"/>
      <w:bookmarkEnd w:id="66"/>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rsidR="00067533">
        <w:t>in regard</w:t>
      </w:r>
      <w:r>
        <w:t xml:space="preserve"> to the rate of </w:t>
      </w:r>
      <w:r w:rsidR="00CB2E20">
        <w:t xml:space="preserve">which </w:t>
      </w:r>
      <w:r>
        <w:t>topology change</w:t>
      </w:r>
      <w:r w:rsidR="00CB2E20">
        <w:t>s</w:t>
      </w:r>
      <w:r>
        <w:t xml:space="preserve">. </w:t>
      </w:r>
      <w:r w:rsidR="00067533">
        <w:t>What's the effect nodes movement has</w:t>
      </w:r>
      <w:r w:rsidR="00CB2E20">
        <w:t xml:space="preserve"> on Utilization? We'll expect to see Utilization hold</w:t>
      </w:r>
      <w:r w:rsidR="0028171E">
        <w:t>s firm until a ce</w:t>
      </w:r>
      <w:r w:rsidR="00CB2E20">
        <w:t xml:space="preserve">rtain threshold of Mobility rate is crossed. </w:t>
      </w:r>
    </w:p>
    <w:p w:rsidR="00CB2E20" w:rsidRPr="00CB2E20" w:rsidRDefault="00CB2E20" w:rsidP="001C2558">
      <w:pPr>
        <w:bidi w:val="0"/>
        <w:ind w:firstLine="720"/>
        <w:jc w:val="left"/>
      </w:pPr>
      <w:r>
        <w:rPr>
          <w:i/>
          <w:iCs/>
        </w:rPr>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Heading3"/>
        <w:bidi w:val="0"/>
        <w:jc w:val="left"/>
      </w:pPr>
      <w:bookmarkStart w:id="67" w:name="_Toc243569478"/>
      <w:bookmarkStart w:id="68" w:name="_Toc243569908"/>
      <w:bookmarkStart w:id="69" w:name="_Toc244784434"/>
      <w:r>
        <w:t>Secondary MPR sets</w:t>
      </w:r>
      <w:bookmarkEnd w:id="67"/>
      <w:bookmarkEnd w:id="68"/>
      <w:bookmarkEnd w:id="69"/>
    </w:p>
    <w:p w:rsidR="00CB2E20" w:rsidRDefault="00CB2E20" w:rsidP="001C2558">
      <w:pPr>
        <w:bidi w:val="0"/>
        <w:ind w:firstLine="576"/>
        <w:jc w:val="left"/>
      </w:pPr>
      <w:r>
        <w:t xml:space="preserve">When </w:t>
      </w:r>
      <w:r w:rsidR="00377105">
        <w:t>ce</w:t>
      </w:r>
      <w:r>
        <w:t>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Heading2"/>
        <w:bidi w:val="0"/>
        <w:jc w:val="left"/>
      </w:pPr>
      <w:bookmarkStart w:id="70" w:name="_Toc244784435"/>
      <w:bookmarkStart w:id="71" w:name="_Toc243569480"/>
      <w:bookmarkStart w:id="72" w:name="_Toc243569910"/>
      <w:r>
        <w:t>Output</w:t>
      </w:r>
      <w:bookmarkEnd w:id="70"/>
      <w:r w:rsidR="00E132B0">
        <w:t xml:space="preserve"> </w:t>
      </w:r>
      <w:bookmarkEnd w:id="71"/>
      <w:bookmarkEnd w:id="72"/>
    </w:p>
    <w:p w:rsidR="00624E8A" w:rsidRDefault="00B70602" w:rsidP="001C2558">
      <w:pPr>
        <w:bidi w:val="0"/>
        <w:jc w:val="left"/>
      </w:pPr>
      <w:r>
        <w:t>The output of the simulator will be an Excel document</w:t>
      </w:r>
      <w:r w:rsidR="002B4525">
        <w:t xml:space="preserve"> or other type of data storing format e.g. XML</w:t>
      </w:r>
      <w:r>
        <w:t xml:space="preserve">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r>
        <w:lastRenderedPageBreak/>
        <w:t xml:space="preserve">The final report will also include </w:t>
      </w:r>
      <w:r w:rsidR="00647BAA">
        <w:t xml:space="preserve">an </w:t>
      </w:r>
      <w:r>
        <w:t xml:space="preserve">analysis of stations topology </w:t>
      </w:r>
      <w:r w:rsidR="00647BAA">
        <w:t>on throughput, as well as comparison between different s</w:t>
      </w:r>
      <w:r w:rsidR="00491119">
        <w:t xml:space="preserve">elections of MPR sets (Minimal </w:t>
      </w:r>
      <w:r w:rsidR="007843F7">
        <w:t>vs.</w:t>
      </w:r>
      <w:r w:rsidR="00647BAA">
        <w:t xml:space="preserve">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Heading1"/>
        <w:bidi w:val="0"/>
      </w:pPr>
      <w:bookmarkStart w:id="73" w:name="_Toc244784436"/>
      <w:bookmarkStart w:id="74" w:name="_Toc243569482"/>
      <w:bookmarkStart w:id="75" w:name="_Toc243569912"/>
      <w:r>
        <w:t>General Layout</w:t>
      </w:r>
      <w:bookmarkEnd w:id="73"/>
      <w:r w:rsidR="008B66FA">
        <w:t xml:space="preserve"> </w:t>
      </w:r>
    </w:p>
    <w:p w:rsidR="008D3067" w:rsidRDefault="009B740D" w:rsidP="009B740D">
      <w:pPr>
        <w:bidi w:val="0"/>
        <w:ind w:firstLine="432"/>
      </w:pPr>
      <w:r>
        <w:t xml:space="preserve">The </w:t>
      </w:r>
      <w:r w:rsidR="004C1314" w:rsidRPr="004C1314">
        <w:rPr>
          <w:i/>
          <w:iCs/>
        </w:rPr>
        <w:t>OLSRv2</w:t>
      </w:r>
      <w:r>
        <w:t xml:space="preserve"> will illustrate a MANET network of nodes that move dynamically. The simulator will simulate both high and low dense areas. There will be no specific router that will route the </w:t>
      </w:r>
      <w:r w:rsidR="004B36B8">
        <w:t>message</w:t>
      </w:r>
      <w:r>
        <w:t xml:space="preserv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DD39B3" w:rsidP="00D47430">
      <w:pPr>
        <w:keepNext/>
        <w:bidi w:val="0"/>
        <w:ind w:firstLine="432"/>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2F0E60" w:rsidRPr="00D848B8" w:rsidRDefault="002F0E60" w:rsidP="00EF0A2B">
                  <w:pPr>
                    <w:pStyle w:val="Caption"/>
                    <w:bidi w:val="0"/>
                    <w:jc w:val="center"/>
                    <w:rPr>
                      <w:sz w:val="24"/>
                      <w:szCs w:val="24"/>
                    </w:rPr>
                  </w:pPr>
                  <w:r>
                    <w:t>Figure</w:t>
                  </w:r>
                  <w:r>
                    <w:rPr>
                      <w:rtl/>
                    </w:rPr>
                    <w:t xml:space="preserve"> </w:t>
                  </w:r>
                  <w:r>
                    <w:t>3-1:</w:t>
                  </w:r>
                  <w:r w:rsidR="00EF0A2B" w:rsidRPr="00EF0A2B">
                    <w:rPr>
                      <w:noProof/>
                    </w:rPr>
                    <w:t xml:space="preserve"> </w:t>
                  </w:r>
                  <w:r w:rsidR="00EF0A2B" w:rsidRPr="009431D1">
                    <w:rPr>
                      <w:noProof/>
                    </w:rPr>
                    <w:t>Uniform</w:t>
                  </w:r>
                  <w:r>
                    <w:t xml:space="preserve"> </w:t>
                  </w:r>
                  <w:r w:rsidRPr="009431D1">
                    <w:rPr>
                      <w:noProof/>
                    </w:rPr>
                    <w:t>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2F0E60" w:rsidRPr="009431D1" w:rsidRDefault="002F0E60" w:rsidP="00EF0A2B">
                  <w:pPr>
                    <w:pStyle w:val="Caption"/>
                    <w:bidi w:val="0"/>
                    <w:jc w:val="center"/>
                    <w:rPr>
                      <w:sz w:val="24"/>
                      <w:szCs w:val="24"/>
                    </w:rPr>
                  </w:pPr>
                  <w:r>
                    <w:t>Figure</w:t>
                  </w:r>
                  <w:r>
                    <w:rPr>
                      <w:rtl/>
                    </w:rPr>
                    <w:t xml:space="preserve"> </w:t>
                  </w:r>
                  <w:r>
                    <w:t xml:space="preserve">3-2: </w:t>
                  </w:r>
                  <w:r w:rsidR="00EF0A2B" w:rsidRPr="009431D1">
                    <w:rPr>
                      <w:noProof/>
                    </w:rPr>
                    <w:t xml:space="preserve">Group </w:t>
                  </w:r>
                  <w:r w:rsidRPr="009431D1">
                    <w:rPr>
                      <w:noProof/>
                    </w:rPr>
                    <w:t>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2F0E60" w:rsidRPr="00D848B8" w:rsidRDefault="002F0E60"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2F0E60" w:rsidRPr="009431D1" w:rsidRDefault="002F0E60"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p w:rsidR="001B2395" w:rsidRDefault="001B2395" w:rsidP="00702473">
      <w:pPr>
        <w:pStyle w:val="Heading1"/>
        <w:bidi w:val="0"/>
        <w:jc w:val="left"/>
      </w:pPr>
      <w:bookmarkStart w:id="76" w:name="_Toc244784437"/>
      <w:r>
        <w:t>Main Modules</w:t>
      </w:r>
      <w:bookmarkEnd w:id="74"/>
      <w:bookmarkEnd w:id="75"/>
      <w:bookmarkEnd w:id="76"/>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GUI</w:t>
      </w:r>
    </w:p>
    <w:p w:rsidR="00254393" w:rsidRDefault="00254393" w:rsidP="00254393">
      <w:pPr>
        <w:numPr>
          <w:ilvl w:val="0"/>
          <w:numId w:val="6"/>
        </w:numPr>
        <w:bidi w:val="0"/>
      </w:pPr>
      <w:r>
        <w:t>Log</w:t>
      </w:r>
    </w:p>
    <w:p w:rsidR="00254393" w:rsidRDefault="00254393" w:rsidP="00254393">
      <w:pPr>
        <w:numPr>
          <w:ilvl w:val="0"/>
          <w:numId w:val="6"/>
        </w:numPr>
        <w:bidi w:val="0"/>
      </w:pPr>
      <w:r>
        <w:t>Tasks Queue</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254393" w:rsidRDefault="00254393" w:rsidP="00254393">
      <w:pPr>
        <w:numPr>
          <w:ilvl w:val="0"/>
          <w:numId w:val="6"/>
        </w:numPr>
        <w:bidi w:val="0"/>
      </w:pPr>
      <w:r>
        <w:t>Topology Manager</w:t>
      </w:r>
    </w:p>
    <w:p w:rsidR="00702473" w:rsidRDefault="004C1314" w:rsidP="00702473">
      <w:pPr>
        <w:numPr>
          <w:ilvl w:val="0"/>
          <w:numId w:val="6"/>
        </w:numPr>
        <w:bidi w:val="0"/>
      </w:pPr>
      <w:r w:rsidRPr="004C1314">
        <w:rPr>
          <w:i/>
          <w:iCs/>
        </w:rPr>
        <w:t>OLSRv2</w:t>
      </w:r>
      <w:r w:rsidR="00702473">
        <w:t xml:space="preserve"> Layer</w:t>
      </w:r>
    </w:p>
    <w:p w:rsidR="00702473" w:rsidRPr="00702473" w:rsidRDefault="00DD39B3" w:rsidP="00702473">
      <w:pPr>
        <w:bidi w:val="0"/>
      </w:pPr>
      <w:r>
        <w:fldChar w:fldCharType="begin"/>
      </w:r>
      <w:r w:rsidR="007067CA">
        <w:instrText xml:space="preserve"> REF _Ref244432951 \h </w:instrText>
      </w:r>
      <w:r>
        <w:fldChar w:fldCharType="separate"/>
      </w:r>
      <w:r w:rsidR="007067CA">
        <w:t xml:space="preserve">Figure </w:t>
      </w:r>
      <w:r w:rsidR="007067CA">
        <w:rPr>
          <w:noProof/>
          <w:cs/>
        </w:rPr>
        <w:t>‎</w:t>
      </w:r>
      <w:r w:rsidR="007067CA">
        <w:rPr>
          <w:noProof/>
        </w:rPr>
        <w:t>4</w:t>
      </w:r>
      <w:r w:rsidR="007067CA">
        <w:noBreakHyphen/>
      </w:r>
      <w:r w:rsidR="007067CA">
        <w:rPr>
          <w:noProof/>
        </w:rPr>
        <w:t>1</w:t>
      </w:r>
      <w:r>
        <w:fldChar w:fldCharType="end"/>
      </w:r>
      <w:r w:rsidR="00702473">
        <w:t xml:space="preserve">shows the different modules interaction. </w:t>
      </w:r>
    </w:p>
    <w:p w:rsidR="007067CA" w:rsidRDefault="00DB13A4" w:rsidP="007067CA">
      <w:pPr>
        <w:keepNext/>
        <w:bidi w:val="0"/>
        <w:jc w:val="center"/>
      </w:pPr>
      <w:r>
        <w:rPr>
          <w:noProof/>
        </w:rPr>
        <w:lastRenderedPageBreak/>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3" cstate="print"/>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8A0027" w:rsidRDefault="0087060B" w:rsidP="0087060B">
      <w:pPr>
        <w:pStyle w:val="Caption"/>
        <w:bidi w:val="0"/>
        <w:jc w:val="center"/>
      </w:pPr>
      <w:bookmarkStart w:id="77" w:name="_Ref244432951"/>
      <w:r>
        <w:t xml:space="preserve">Figure </w:t>
      </w:r>
      <w:r w:rsidR="00DD39B3">
        <w:fldChar w:fldCharType="begin"/>
      </w:r>
      <w:r w:rsidR="005F5D02">
        <w:instrText xml:space="preserve"> STYLEREF 1 \s </w:instrText>
      </w:r>
      <w:r w:rsidR="00DD39B3">
        <w:fldChar w:fldCharType="separate"/>
      </w:r>
      <w:r>
        <w:rPr>
          <w:noProof/>
          <w:cs/>
        </w:rPr>
        <w:t>‎</w:t>
      </w:r>
      <w:r>
        <w:rPr>
          <w:noProof/>
        </w:rPr>
        <w:t>4</w:t>
      </w:r>
      <w:r w:rsidR="00DD39B3">
        <w:fldChar w:fldCharType="end"/>
      </w:r>
      <w:r>
        <w:noBreakHyphen/>
      </w:r>
      <w:r w:rsidR="00DD39B3">
        <w:fldChar w:fldCharType="begin"/>
      </w:r>
      <w:r w:rsidR="005F5D02">
        <w:instrText xml:space="preserve"> SEQ Figure \* ARABIC \s 1 </w:instrText>
      </w:r>
      <w:r w:rsidR="00DD39B3">
        <w:fldChar w:fldCharType="separate"/>
      </w:r>
      <w:r>
        <w:rPr>
          <w:noProof/>
        </w:rPr>
        <w:t>1</w:t>
      </w:r>
      <w:r w:rsidR="00DD39B3">
        <w:fldChar w:fldCharType="end"/>
      </w:r>
      <w:bookmarkEnd w:id="77"/>
    </w:p>
    <w:p w:rsidR="001260B3" w:rsidRDefault="001260B3" w:rsidP="001C2558">
      <w:pPr>
        <w:pStyle w:val="Heading2"/>
        <w:bidi w:val="0"/>
        <w:jc w:val="left"/>
      </w:pPr>
      <w:bookmarkStart w:id="78" w:name="_Toc244784438"/>
      <w:bookmarkStart w:id="79" w:name="_Toc243569479"/>
      <w:bookmarkStart w:id="80" w:name="_Toc243569909"/>
      <w:r>
        <w:t>GUI</w:t>
      </w:r>
      <w:bookmarkEnd w:id="78"/>
      <w:r>
        <w:t xml:space="preserve"> </w:t>
      </w:r>
      <w:bookmarkEnd w:id="79"/>
      <w:bookmarkEnd w:id="80"/>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7843F7">
      <w:pPr>
        <w:bidi w:val="0"/>
        <w:ind w:firstLine="432"/>
        <w:jc w:val="left"/>
      </w:pPr>
      <w:r>
        <w:t>Map of nodes will be presented as circles (or dotes</w:t>
      </w:r>
      <w:r w:rsidR="007843F7">
        <w:t>).</w:t>
      </w:r>
    </w:p>
    <w:p w:rsidR="001260B3" w:rsidRDefault="001260B3" w:rsidP="00F73D29">
      <w:pPr>
        <w:bidi w:val="0"/>
        <w:ind w:firstLine="432"/>
        <w:jc w:val="left"/>
      </w:pPr>
      <w:r>
        <w:t xml:space="preserve">The user will be able to </w:t>
      </w:r>
      <w:r w:rsidR="00F73D29">
        <w:t xml:space="preserve">choose </w:t>
      </w:r>
      <w:r w:rsidR="007843F7">
        <w:t xml:space="preserve">from a pre defined set of </w:t>
      </w:r>
      <w:r w:rsidR="00F73D29">
        <w:t>initial formation</w:t>
      </w:r>
      <w:r w:rsidR="007843F7">
        <w:t>s,</w:t>
      </w:r>
      <w:r w:rsidR="00F73D29">
        <w:t xml:space="preserve"> the</w:t>
      </w:r>
      <w:r w:rsidR="007843F7">
        <w:t xml:space="preserve"> initial</w:t>
      </w:r>
      <w:r w:rsidR="00F73D29">
        <w:t xml:space="preserve"> node distribution in the </w:t>
      </w:r>
      <w:r w:rsidR="00377105">
        <w:t>area. T</w:t>
      </w:r>
      <w:r w:rsidR="00F73D29">
        <w:t xml:space="preserve">his will be the initial configuration for the </w:t>
      </w:r>
      <w:r w:rsidR="00F73D29" w:rsidRPr="00543BEC">
        <w:rPr>
          <w:i/>
          <w:iCs/>
        </w:rPr>
        <w:t>Topology Manager</w:t>
      </w:r>
      <w:r w:rsidR="00F73D29">
        <w:t xml:space="preserve"> and </w:t>
      </w:r>
      <w:r w:rsidR="00F73D29" w:rsidRPr="00543BEC">
        <w:rPr>
          <w:i/>
          <w:iCs/>
        </w:rPr>
        <w:t>Event Generator</w:t>
      </w:r>
      <w:r w:rsidR="00F73D29">
        <w:t>.</w:t>
      </w:r>
    </w:p>
    <w:p w:rsidR="001260B3" w:rsidRDefault="001260B3" w:rsidP="00B37A03">
      <w:pPr>
        <w:bidi w:val="0"/>
        <w:ind w:firstLine="432"/>
        <w:jc w:val="left"/>
      </w:pPr>
      <w:r>
        <w:t>Furthermore, the user will be able to view different measurements and analysis reports</w:t>
      </w:r>
      <w:r w:rsidR="00B37A03">
        <w:t xml:space="preserve"> </w:t>
      </w:r>
      <w:r>
        <w:t>by clicking on appropriate buttons.</w:t>
      </w:r>
    </w:p>
    <w:p w:rsidR="00F73D29" w:rsidRDefault="001260B3" w:rsidP="00480AA4">
      <w:pPr>
        <w:bidi w:val="0"/>
        <w:ind w:firstLine="432"/>
        <w:jc w:val="left"/>
      </w:pPr>
      <w:r>
        <w:t xml:space="preserve">The </w:t>
      </w:r>
      <w:r w:rsidRPr="00543BEC">
        <w:rPr>
          <w:i/>
          <w:iCs/>
        </w:rPr>
        <w:t>GUI</w:t>
      </w:r>
      <w:r>
        <w:t xml:space="preserve"> model will communicate with the </w:t>
      </w:r>
      <w:r w:rsidR="00D85664">
        <w:rPr>
          <w:i/>
          <w:iCs/>
        </w:rPr>
        <w:t>Log</w:t>
      </w:r>
      <w:r>
        <w:t xml:space="preserve"> model in order to get different information to display reports and graphs</w:t>
      </w:r>
      <w:r w:rsidR="00F73D29">
        <w:t xml:space="preserve"> </w:t>
      </w:r>
      <w:r w:rsidR="00720124">
        <w:t>a</w:t>
      </w:r>
      <w:r w:rsidR="00F73D29">
        <w:t xml:space="preserve">nd </w:t>
      </w:r>
      <w:r w:rsidR="00480AA4">
        <w:t xml:space="preserve">with </w:t>
      </w:r>
      <w:r w:rsidR="00543BEC">
        <w:rPr>
          <w:i/>
          <w:iCs/>
        </w:rPr>
        <w:t>Topology M</w:t>
      </w:r>
      <w:r w:rsidR="00480AA4" w:rsidRPr="00543BEC">
        <w:rPr>
          <w:i/>
          <w:iCs/>
        </w:rPr>
        <w:t>anager</w:t>
      </w:r>
      <w:r w:rsidR="00480AA4">
        <w:t xml:space="preserve"> in order to display the MANET.</w:t>
      </w:r>
    </w:p>
    <w:p w:rsidR="001B2395" w:rsidRDefault="00FC27E5" w:rsidP="001C2558">
      <w:pPr>
        <w:pStyle w:val="Heading2"/>
        <w:bidi w:val="0"/>
        <w:jc w:val="left"/>
        <w:rPr>
          <w:i w:val="0"/>
          <w:iCs w:val="0"/>
        </w:rPr>
      </w:pPr>
      <w:bookmarkStart w:id="81" w:name="_Toc244784439"/>
      <w:r>
        <w:rPr>
          <w:i w:val="0"/>
          <w:iCs w:val="0"/>
        </w:rPr>
        <w:t>Log</w:t>
      </w:r>
      <w:bookmarkEnd w:id="81"/>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Since da</w:t>
      </w:r>
      <w:r w:rsidR="00A85C20">
        <w:t>ta from all parts of the system</w:t>
      </w:r>
      <w:r>
        <w:t xml:space="preserve">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sidR="004C1314" w:rsidRPr="004C1314">
        <w:rPr>
          <w:i/>
          <w:iCs/>
        </w:rPr>
        <w:t>OLSRv2</w:t>
      </w:r>
      <w:r>
        <w:rPr>
          <w:i/>
          <w:iCs/>
        </w:rPr>
        <w:t xml:space="preserve"> Layers</w:t>
      </w:r>
      <w:r>
        <w:t xml:space="preserve"> (Nodes). Each control </w:t>
      </w:r>
      <w:r>
        <w:lastRenderedPageBreak/>
        <w:t>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Heading2"/>
        <w:bidi w:val="0"/>
        <w:rPr>
          <w:i w:val="0"/>
          <w:iCs w:val="0"/>
        </w:rPr>
      </w:pPr>
      <w:bookmarkStart w:id="82" w:name="_Ref244761770"/>
      <w:bookmarkStart w:id="83" w:name="_Toc244784440"/>
      <w:r>
        <w:rPr>
          <w:i w:val="0"/>
          <w:iCs w:val="0"/>
        </w:rPr>
        <w:t>Tasks Queue</w:t>
      </w:r>
      <w:bookmarkEnd w:id="82"/>
      <w:bookmarkEnd w:id="83"/>
    </w:p>
    <w:p w:rsidR="00E87FBC" w:rsidRDefault="003E623D" w:rsidP="003E623D">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3E623D">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4C1314" w:rsidRPr="004C1314">
        <w:rPr>
          <w:i/>
          <w:iCs/>
        </w:rPr>
        <w:t>OLSRv2</w:t>
      </w:r>
      <w:r w:rsidR="005830A0">
        <w:rPr>
          <w:i/>
          <w:iCs/>
        </w:rPr>
        <w:t xml:space="preserve">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Heading2"/>
        <w:bidi w:val="0"/>
        <w:jc w:val="left"/>
        <w:rPr>
          <w:i w:val="0"/>
          <w:iCs w:val="0"/>
        </w:rPr>
      </w:pPr>
      <w:bookmarkStart w:id="84" w:name="_Ref244761758"/>
      <w:bookmarkStart w:id="85" w:name="_Toc244784441"/>
      <w:r>
        <w:rPr>
          <w:i w:val="0"/>
          <w:iCs w:val="0"/>
        </w:rPr>
        <w:t>Event Generator</w:t>
      </w:r>
      <w:bookmarkEnd w:id="84"/>
      <w:bookmarkEnd w:id="85"/>
    </w:p>
    <w:p w:rsidR="00BE42BE" w:rsidRP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37"/>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37"/>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w:t>
      </w:r>
      <w:r w:rsidR="008E45C3">
        <w:t>ce</w:t>
      </w:r>
      <w:r>
        <w:t>rtain node, and is designated to another node in the network.</w:t>
      </w:r>
      <w:r w:rsidR="00DB13A4">
        <w:t xml:space="preserve"> </w:t>
      </w:r>
    </w:p>
    <w:p w:rsidR="006B6695" w:rsidRDefault="006B6695" w:rsidP="00DB13A4">
      <w:pPr>
        <w:bidi w:val="0"/>
        <w:ind w:firstLine="450"/>
        <w:jc w:val="left"/>
      </w:pPr>
      <w:r>
        <w:t>In order to safely create these events, the Event Generator needs to hold a set of the nodes labels and coordination.  It will query the set prior to any event generated in order to maintain consistency</w:t>
      </w:r>
      <w:r w:rsidR="00D24A79">
        <w:t>.</w:t>
      </w:r>
    </w:p>
    <w:p w:rsidR="00BC32E2" w:rsidRDefault="00BC32E2" w:rsidP="00BC32E2">
      <w:pPr>
        <w:bidi w:val="0"/>
        <w:ind w:firstLine="450"/>
        <w:jc w:val="left"/>
        <w:rPr>
          <w:ins w:id="86" w:author="Asi" w:date="2009-10-29T21:51:00Z"/>
        </w:rPr>
      </w:pPr>
      <w:r>
        <w:t xml:space="preserve">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if the source or target stations exists. </w:t>
      </w:r>
    </w:p>
    <w:p w:rsidR="00DB13A4" w:rsidRPr="00BE42BE" w:rsidRDefault="00DB13A4" w:rsidP="009431D1">
      <w:pPr>
        <w:bidi w:val="0"/>
        <w:ind w:firstLine="450"/>
        <w:jc w:val="left"/>
      </w:pPr>
      <w:r>
        <w:t xml:space="preserve">For more information about the specific algorithms that are used to handle these events, see section </w:t>
      </w:r>
      <w:r w:rsidR="00DD39B3">
        <w:fldChar w:fldCharType="begin"/>
      </w:r>
      <w:r w:rsidR="00257223">
        <w:instrText xml:space="preserve"> REF _Ref244432716 \r \h </w:instrText>
      </w:r>
      <w:r w:rsidR="00DD39B3">
        <w:fldChar w:fldCharType="separate"/>
      </w:r>
      <w:r w:rsidR="00257223">
        <w:rPr>
          <w:cs/>
        </w:rPr>
        <w:t>‎</w:t>
      </w:r>
      <w:r w:rsidR="00257223">
        <w:t>5.1</w:t>
      </w:r>
      <w:r w:rsidR="00DD39B3">
        <w:fldChar w:fldCharType="end"/>
      </w:r>
      <w:r>
        <w:t>.</w:t>
      </w:r>
    </w:p>
    <w:p w:rsidR="009D4683" w:rsidRDefault="009D4683" w:rsidP="009D4683">
      <w:pPr>
        <w:pStyle w:val="Heading2"/>
        <w:bidi w:val="0"/>
        <w:rPr>
          <w:i w:val="0"/>
          <w:iCs w:val="0"/>
        </w:rPr>
      </w:pPr>
      <w:bookmarkStart w:id="87" w:name="_Toc244784442"/>
      <w:r>
        <w:rPr>
          <w:i w:val="0"/>
          <w:iCs w:val="0"/>
        </w:rPr>
        <w:t>Dispatcher</w:t>
      </w:r>
      <w:bookmarkEnd w:id="87"/>
    </w:p>
    <w:p w:rsidR="009431D1" w:rsidRDefault="009431D1" w:rsidP="00B36DEB">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ListParagraph"/>
        <w:numPr>
          <w:ilvl w:val="0"/>
          <w:numId w:val="38"/>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ListParagraph"/>
        <w:numPr>
          <w:ilvl w:val="0"/>
          <w:numId w:val="38"/>
        </w:numPr>
      </w:pPr>
      <w:r>
        <w:rPr>
          <w:i/>
          <w:iCs/>
        </w:rPr>
        <w:t xml:space="preserve">Data </w:t>
      </w:r>
      <w:r w:rsidR="0056697E">
        <w:rPr>
          <w:i/>
          <w:iCs/>
        </w:rPr>
        <w:t xml:space="preserve">messages </w:t>
      </w:r>
      <w:r w:rsidR="0056697E">
        <w:t xml:space="preserve">– are passed to the </w:t>
      </w:r>
      <w:r w:rsidR="004C1314" w:rsidRPr="004C1314">
        <w:rPr>
          <w:i/>
          <w:iCs/>
        </w:rPr>
        <w:t>OLSRv2</w:t>
      </w:r>
      <w:r w:rsidR="0056697E">
        <w:rPr>
          <w:i/>
          <w:iCs/>
        </w:rPr>
        <w:t xml:space="preserve"> Layers</w:t>
      </w:r>
      <w:r w:rsidR="0056697E">
        <w:t xml:space="preserve"> which identifies as the source nodes of the messages. </w:t>
      </w:r>
    </w:p>
    <w:p w:rsidR="0056697E" w:rsidRDefault="0056697E" w:rsidP="00CB354E">
      <w:pPr>
        <w:pStyle w:val="ListParagraph"/>
        <w:numPr>
          <w:ilvl w:val="0"/>
          <w:numId w:val="38"/>
        </w:numPr>
      </w:pPr>
      <w:r>
        <w:rPr>
          <w:i/>
          <w:iCs/>
        </w:rPr>
        <w:t xml:space="preserve">“Hello” </w:t>
      </w:r>
      <w:r>
        <w:t xml:space="preserve">or </w:t>
      </w:r>
      <w:r>
        <w:rPr>
          <w:i/>
          <w:iCs/>
        </w:rPr>
        <w:t>“TC” messages</w:t>
      </w:r>
      <w:r>
        <w:t xml:space="preserve"> – are passed to all of the </w:t>
      </w:r>
      <w:r w:rsidR="004C1314" w:rsidRPr="004C1314">
        <w:rPr>
          <w:i/>
          <w:iCs/>
        </w:rPr>
        <w:t>OLSRv2</w:t>
      </w:r>
      <w:r>
        <w:rPr>
          <w:i/>
          <w:iCs/>
        </w:rPr>
        <w:t xml:space="preserve">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Heading2"/>
        <w:bidi w:val="0"/>
      </w:pPr>
      <w:bookmarkStart w:id="88" w:name="_Toc244784443"/>
      <w:r>
        <w:lastRenderedPageBreak/>
        <w:t>Topology Manager</w:t>
      </w:r>
      <w:bookmarkEnd w:id="88"/>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w:t>
      </w:r>
      <w:r w:rsidR="0028171E">
        <w:t>network physical picture at a ce</w:t>
      </w:r>
      <w:r w:rsidR="00087DB2">
        <w:t xml:space="preserve">rtain time. The attributes that will be stored per node within the </w:t>
      </w:r>
      <w:r w:rsidR="00087DB2">
        <w:rPr>
          <w:i/>
          <w:iCs/>
        </w:rPr>
        <w:t xml:space="preserve">Topology Manager </w:t>
      </w:r>
      <w:r w:rsidR="00087DB2">
        <w:t>are</w:t>
      </w:r>
      <w:r>
        <w:t>:</w:t>
      </w:r>
    </w:p>
    <w:p w:rsidR="006979DA" w:rsidRDefault="006979DA" w:rsidP="006979DA">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 xml:space="preserve">which instructs it to migrate a </w:t>
      </w:r>
      <w:r w:rsidR="00364760">
        <w:t>ce</w:t>
      </w:r>
      <w:r>
        <w:t>rtain node to a new location (considering that the new location is still within the defined space boundaries)</w:t>
      </w:r>
    </w:p>
    <w:p w:rsidR="006979DA" w:rsidRPr="004E5668" w:rsidRDefault="006979DA" w:rsidP="00087DB2">
      <w:pPr>
        <w:pStyle w:val="ListParagraph"/>
        <w:numPr>
          <w:ilvl w:val="0"/>
          <w:numId w:val="39"/>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w:t>
      </w:r>
      <w:r w:rsidR="00364760">
        <w:t>ce</w:t>
      </w:r>
      <w:r>
        <w:t xml:space="preserve">rtain node’s </w:t>
      </w:r>
      <w:r>
        <w:rPr>
          <w:i/>
          <w:iCs/>
        </w:rPr>
        <w:t>Reception Radius</w:t>
      </w:r>
      <w:r>
        <w:t xml:space="preserve">. That way the </w:t>
      </w:r>
      <w:r>
        <w:rPr>
          <w:i/>
          <w:iCs/>
        </w:rPr>
        <w:t xml:space="preserve">Dispatcher </w:t>
      </w:r>
      <w:r>
        <w:t xml:space="preserve">can decide which </w:t>
      </w:r>
      <w:r w:rsidR="004C1314" w:rsidRPr="004C1314">
        <w:rPr>
          <w:i/>
          <w:iCs/>
        </w:rPr>
        <w:t>OLSRv2</w:t>
      </w:r>
      <w:r>
        <w:rPr>
          <w:i/>
          <w:iCs/>
        </w:rPr>
        <w:t xml:space="preserve"> Layers</w:t>
      </w:r>
      <w:r>
        <w:t xml:space="preserve"> needs t</w:t>
      </w:r>
      <w:r w:rsidR="0028171E">
        <w:t>o be on the receiver end of a ce</w:t>
      </w:r>
      <w:r>
        <w:t xml:space="preserve">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Heading2"/>
        <w:bidi w:val="0"/>
        <w:rPr>
          <w:i w:val="0"/>
          <w:iCs w:val="0"/>
        </w:rPr>
      </w:pPr>
      <w:bookmarkStart w:id="89" w:name="_Toc244784444"/>
      <w:r>
        <w:rPr>
          <w:i w:val="0"/>
          <w:iCs w:val="0"/>
        </w:rPr>
        <w:t>OLSRv2 Layer</w:t>
      </w:r>
      <w:bookmarkEnd w:id="89"/>
    </w:p>
    <w:p w:rsidR="009D091F" w:rsidRDefault="009D091F" w:rsidP="009D091F">
      <w:pPr>
        <w:bidi w:val="0"/>
        <w:ind w:firstLine="450"/>
        <w:jc w:val="left"/>
      </w:pPr>
      <w:r>
        <w:t xml:space="preserve">This module implements the </w:t>
      </w:r>
      <w:r w:rsidR="004C1314" w:rsidRPr="004C1314">
        <w:rPr>
          <w:i/>
          <w:iCs/>
        </w:rPr>
        <w:t>OLSRv2</w:t>
      </w:r>
      <w:r>
        <w:t xml:space="preserve"> logic of a single node it a MANET environment. This module is split into two sub-layers:</w:t>
      </w:r>
    </w:p>
    <w:p w:rsidR="008A771A" w:rsidRPr="009D091F" w:rsidRDefault="009D091F" w:rsidP="008A771A">
      <w:pPr>
        <w:pStyle w:val="ListParagraph"/>
        <w:numPr>
          <w:ilvl w:val="0"/>
          <w:numId w:val="40"/>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ListParagraph"/>
        <w:numPr>
          <w:ilvl w:val="0"/>
          <w:numId w:val="40"/>
        </w:numPr>
      </w:pPr>
      <w:r>
        <w:rPr>
          <w:i/>
          <w:iCs/>
        </w:rPr>
        <w:t>OLSR Layer</w:t>
      </w:r>
      <w:r w:rsidR="008A771A">
        <w:t xml:space="preserve"> – implements the </w:t>
      </w:r>
      <w:r w:rsidR="004C1314" w:rsidRPr="004C1314">
        <w:rPr>
          <w:i/>
          <w:iCs/>
        </w:rPr>
        <w:t>OLSRv2</w:t>
      </w:r>
      <w:r w:rsidR="008A771A">
        <w:t xml:space="preserve"> logic. Is responsible for adding additional information to the </w:t>
      </w:r>
      <w:r w:rsidR="008A771A">
        <w:rPr>
          <w:i/>
          <w:iCs/>
        </w:rPr>
        <w:t xml:space="preserve">“Hello” messages </w:t>
      </w:r>
      <w:r w:rsidR="008A771A">
        <w:t xml:space="preserve">(such as MPR information) as detailed in the </w:t>
      </w:r>
      <w:r w:rsidR="008A771A">
        <w:rPr>
          <w:i/>
          <w:iCs/>
        </w:rPr>
        <w:t>OLSR</w:t>
      </w:r>
      <w:r w:rsidR="008A771A">
        <w:t xml:space="preserve"> description (Section </w:t>
      </w:r>
      <w:r w:rsidR="00DD39B3">
        <w:fldChar w:fldCharType="begin"/>
      </w:r>
      <w:r w:rsidR="008A771A">
        <w:instrText xml:space="preserve"> REF _Ref244441334 \w \h </w:instrText>
      </w:r>
      <w:r w:rsidR="00DD39B3">
        <w:fldChar w:fldCharType="separate"/>
      </w:r>
      <w:r w:rsidR="008A771A">
        <w:rPr>
          <w:cs/>
        </w:rPr>
        <w:t>‎</w:t>
      </w:r>
      <w:r w:rsidR="008A771A">
        <w:t>1.3</w:t>
      </w:r>
      <w:r w:rsidR="00DD39B3">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t xml:space="preserve">Passing messages </w:t>
      </w:r>
      <w:r w:rsidR="00A97512">
        <w:t xml:space="preserve">to nodes in the </w:t>
      </w:r>
      <w:r w:rsidR="004C1314" w:rsidRPr="004C1314">
        <w:rPr>
          <w:i/>
          <w:iCs/>
        </w:rPr>
        <w:t>OLSRv2</w:t>
      </w:r>
      <w:r w:rsidR="00A97512">
        <w:rPr>
          <w:i/>
          <w:iCs/>
        </w:rPr>
        <w:t xml:space="preserve">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4C1314" w:rsidRPr="004C1314">
        <w:rPr>
          <w:i/>
          <w:iCs/>
        </w:rPr>
        <w:t>OLSRv2</w:t>
      </w:r>
      <w:r w:rsidR="00A97512">
        <w:rPr>
          <w:i/>
          <w:iCs/>
        </w:rPr>
        <w:t xml:space="preserve"> Layers</w:t>
      </w:r>
      <w:r w:rsidR="00A97512">
        <w:t>.</w:t>
      </w:r>
    </w:p>
    <w:p w:rsidR="00A97512" w:rsidRDefault="00D92803" w:rsidP="00A97512">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D92803" w:rsidRDefault="004C1314" w:rsidP="00D92803">
      <w:pPr>
        <w:bidi w:val="0"/>
        <w:ind w:firstLine="450"/>
        <w:jc w:val="left"/>
      </w:pPr>
      <w:r w:rsidRPr="004C1314">
        <w:rPr>
          <w:i/>
          <w:iCs/>
        </w:rPr>
        <w:t>OLSRv2</w:t>
      </w:r>
      <w:r w:rsidR="00D92803">
        <w:rPr>
          <w:i/>
          <w:iCs/>
        </w:rPr>
        <w:t xml:space="preserve"> Layer</w:t>
      </w:r>
      <w:r w:rsidR="00D92803">
        <w:t xml:space="preserve"> </w:t>
      </w:r>
      <w:r w:rsidR="006E7C12">
        <w:t>objects</w:t>
      </w:r>
      <w:r w:rsidR="00D92803">
        <w:t xml:space="preserve"> are </w:t>
      </w:r>
      <w:proofErr w:type="gramStart"/>
      <w:r w:rsidR="00D92803">
        <w:t>created/destroyed</w:t>
      </w:r>
      <w:proofErr w:type="gramEnd"/>
      <w:r w:rsidR="00D92803">
        <w:t xml:space="preserve"> by the </w:t>
      </w:r>
      <w:r w:rsidR="00D92803">
        <w:rPr>
          <w:i/>
          <w:iCs/>
        </w:rPr>
        <w:t xml:space="preserve">Dispatcher </w:t>
      </w:r>
      <w:r w:rsidR="00D92803">
        <w:t xml:space="preserve">upon receiving a </w:t>
      </w:r>
      <w:r w:rsidR="00D92803">
        <w:rPr>
          <w:i/>
          <w:iCs/>
        </w:rPr>
        <w:t>Topology event</w:t>
      </w:r>
      <w:r w:rsidR="00D92803">
        <w:t xml:space="preserve"> which corresponds to that action.</w:t>
      </w:r>
    </w:p>
    <w:p w:rsidR="00C178C4" w:rsidRPr="00C479C5" w:rsidRDefault="00C178C4" w:rsidP="00C178C4">
      <w:pPr>
        <w:bidi w:val="0"/>
        <w:ind w:firstLine="450"/>
        <w:jc w:val="left"/>
      </w:pPr>
      <w:r>
        <w:t xml:space="preserve">The </w:t>
      </w:r>
      <w:r w:rsidR="004C1314" w:rsidRPr="004C1314">
        <w:rPr>
          <w:i/>
          <w:iCs/>
        </w:rPr>
        <w:t>OLSRv2</w:t>
      </w:r>
      <w:r>
        <w:rPr>
          <w:i/>
          <w:iCs/>
        </w:rPr>
        <w:t xml:space="preserve">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Heading1"/>
        <w:bidi w:val="0"/>
        <w:jc w:val="left"/>
      </w:pPr>
      <w:bookmarkStart w:id="90" w:name="_Toc243569484"/>
      <w:bookmarkStart w:id="91" w:name="_Toc243569914"/>
      <w:bookmarkStart w:id="92" w:name="_Toc244784445"/>
      <w:r>
        <w:lastRenderedPageBreak/>
        <w:t>Main Algorithm</w:t>
      </w:r>
      <w:bookmarkEnd w:id="90"/>
      <w:bookmarkEnd w:id="91"/>
      <w:bookmarkEnd w:id="92"/>
    </w:p>
    <w:p w:rsidR="003076EC" w:rsidRDefault="003076EC" w:rsidP="00663385">
      <w:pPr>
        <w:pStyle w:val="Heading2"/>
        <w:bidi w:val="0"/>
        <w:jc w:val="left"/>
      </w:pPr>
      <w:bookmarkStart w:id="93" w:name="_Ref244432716"/>
      <w:bookmarkStart w:id="94" w:name="_Toc244784446"/>
      <w:bookmarkStart w:id="95" w:name="_Toc243569485"/>
      <w:bookmarkStart w:id="96" w:name="_Toc243569915"/>
      <w:r>
        <w:t>Event Generation</w:t>
      </w:r>
      <w:bookmarkEnd w:id="93"/>
      <w:bookmarkEnd w:id="94"/>
    </w:p>
    <w:p w:rsidR="003076EC" w:rsidRDefault="003076EC" w:rsidP="00AD1A81">
      <w:pPr>
        <w:bidi w:val="0"/>
        <w:ind w:firstLine="576"/>
        <w:jc w:val="left"/>
      </w:pPr>
      <w:r>
        <w:t>Event Generation</w:t>
      </w:r>
      <w:bookmarkEnd w:id="95"/>
      <w:bookmarkEnd w:id="96"/>
      <w:r w:rsidR="008D3067">
        <w:t xml:space="preserve"> </w:t>
      </w:r>
      <w:r w:rsidR="00DB4289">
        <w:t xml:space="preserve">algorithm handles the </w:t>
      </w:r>
      <w:r w:rsidR="00C921AD">
        <w:t xml:space="preserve">generation of the main events in the systems </w:t>
      </w:r>
      <w:r w:rsidR="001C3D1C">
        <w:t xml:space="preserve">according to the actions received from the </w:t>
      </w:r>
      <w:r w:rsidR="001C3D1C" w:rsidRPr="00D34BBC">
        <w:rPr>
          <w:i/>
          <w:iCs/>
        </w:rPr>
        <w:t>GUI</w:t>
      </w:r>
      <w:r w:rsidR="001C3D1C">
        <w:t xml:space="preserve"> model</w:t>
      </w:r>
      <w:r w:rsidR="00C921AD">
        <w:t xml:space="preserve">. This algorithm is </w:t>
      </w:r>
      <w:r w:rsidR="001C3D1C">
        <w:t xml:space="preserve">placed in the </w:t>
      </w:r>
      <w:r w:rsidR="001C3D1C" w:rsidRPr="00D34BBC">
        <w:rPr>
          <w:i/>
          <w:iCs/>
        </w:rPr>
        <w:t>Event Genera</w:t>
      </w:r>
      <w:r w:rsidR="00BC32E2" w:rsidRPr="00D34BBC">
        <w:rPr>
          <w:i/>
          <w:iCs/>
        </w:rPr>
        <w:t>tor</w:t>
      </w:r>
      <w:r w:rsidR="00BC32E2">
        <w:t xml:space="preserve"> model (see </w:t>
      </w:r>
      <w:fldSimple w:instr=" REF _Ref244761758 \r \h  \* MERGEFORMAT ">
        <w:r w:rsidR="00BC32E2">
          <w:rPr>
            <w:cs/>
          </w:rPr>
          <w:t>‎</w:t>
        </w:r>
        <w:r w:rsidR="00BC32E2">
          <w:t>4.4</w:t>
        </w:r>
      </w:fldSimple>
      <w:r w:rsidR="001C3D1C">
        <w:t xml:space="preserve">) and </w:t>
      </w:r>
      <w:r w:rsidR="001C3D1C" w:rsidRPr="00D34BBC">
        <w:rPr>
          <w:i/>
          <w:iCs/>
        </w:rPr>
        <w:t xml:space="preserve">Tasks </w:t>
      </w:r>
      <w:r w:rsidR="008D3067" w:rsidRPr="00D34BBC">
        <w:rPr>
          <w:i/>
          <w:iCs/>
        </w:rPr>
        <w:t>Queue</w:t>
      </w:r>
      <w:r w:rsidR="008D3067">
        <w:t xml:space="preserve"> </w:t>
      </w:r>
      <w:r w:rsidR="00BC32E2">
        <w:t xml:space="preserve">(see </w:t>
      </w:r>
      <w:fldSimple w:instr=" REF _Ref244761770 \r \h  \* MERGEFORMAT ">
        <w:r w:rsidR="00BC32E2">
          <w:rPr>
            <w:cs/>
          </w:rPr>
          <w:t>‎</w:t>
        </w:r>
        <w:r w:rsidR="00BC32E2">
          <w:t>4.3</w:t>
        </w:r>
      </w:fldSimple>
      <w:r w:rsidR="001C3D1C">
        <w:t>).</w:t>
      </w:r>
    </w:p>
    <w:p w:rsidR="000D60ED" w:rsidRDefault="000D60ED" w:rsidP="00AD1A81">
      <w:pPr>
        <w:bidi w:val="0"/>
        <w:ind w:firstLine="576"/>
        <w:jc w:val="left"/>
      </w:pPr>
      <w:r>
        <w:t>The Generation of events will be done according to a pre-defined schema.</w:t>
      </w:r>
    </w:p>
    <w:p w:rsidR="00625788" w:rsidRDefault="00625788" w:rsidP="00AD1A81">
      <w:pPr>
        <w:bidi w:val="0"/>
        <w:ind w:firstLine="576"/>
        <w:jc w:val="left"/>
        <w:rPr>
          <w:b/>
          <w:bCs/>
        </w:rPr>
      </w:pPr>
      <w:proofErr w:type="spellStart"/>
      <w:r>
        <w:rPr>
          <w:b/>
          <w:bCs/>
        </w:rPr>
        <w:t>GenerateEvent</w:t>
      </w:r>
      <w:proofErr w:type="spellEnd"/>
      <w:r>
        <w:rPr>
          <w:b/>
          <w:bCs/>
        </w:rPr>
        <w:t>:</w:t>
      </w:r>
    </w:p>
    <w:p w:rsidR="004E1AFE" w:rsidRDefault="004E1AFE" w:rsidP="00AD1A81">
      <w:pPr>
        <w:numPr>
          <w:ilvl w:val="0"/>
          <w:numId w:val="21"/>
        </w:numPr>
        <w:bidi w:val="0"/>
        <w:jc w:val="left"/>
      </w:pPr>
      <w:r>
        <w:t>Each EVENT_GEN_TIME</w:t>
      </w:r>
    </w:p>
    <w:p w:rsidR="004E1AFE" w:rsidRDefault="004E1AFE" w:rsidP="00AD1A81">
      <w:pPr>
        <w:numPr>
          <w:ilvl w:val="1"/>
          <w:numId w:val="21"/>
        </w:numPr>
        <w:bidi w:val="0"/>
        <w:jc w:val="left"/>
      </w:pPr>
      <w:r>
        <w:t>Create event according to current schema.</w:t>
      </w:r>
    </w:p>
    <w:p w:rsidR="004E1AFE" w:rsidRDefault="003F6A9A" w:rsidP="00AD1A81">
      <w:pPr>
        <w:numPr>
          <w:ilvl w:val="1"/>
          <w:numId w:val="21"/>
        </w:numPr>
        <w:bidi w:val="0"/>
        <w:jc w:val="left"/>
      </w:pPr>
      <w:r>
        <w:t>Get information from</w:t>
      </w:r>
      <w:r w:rsidR="000C24B0">
        <w:t xml:space="preserve"> local set of nodes labels</w:t>
      </w:r>
      <w:proofErr w:type="gramStart"/>
      <w:r w:rsidR="000C24B0">
        <w:t>.</w:t>
      </w:r>
      <w:r>
        <w:t>.</w:t>
      </w:r>
      <w:proofErr w:type="gramEnd"/>
    </w:p>
    <w:p w:rsidR="003F6A9A" w:rsidRDefault="006E7C12" w:rsidP="00AD1A81">
      <w:pPr>
        <w:numPr>
          <w:ilvl w:val="1"/>
          <w:numId w:val="21"/>
        </w:numPr>
        <w:bidi w:val="0"/>
        <w:jc w:val="left"/>
      </w:pPr>
      <w:r>
        <w:t>Insert</w:t>
      </w:r>
      <w:r w:rsidR="003F6A9A">
        <w:t xml:space="preserve"> event into Tasks Queue.</w:t>
      </w:r>
    </w:p>
    <w:p w:rsidR="00B55CDB" w:rsidRDefault="00B55CDB" w:rsidP="00AD1A81">
      <w:pPr>
        <w:bidi w:val="0"/>
        <w:ind w:left="576"/>
        <w:jc w:val="left"/>
      </w:pPr>
    </w:p>
    <w:p w:rsidR="008D3067" w:rsidRDefault="008D3067" w:rsidP="00AD1A81">
      <w:pPr>
        <w:pStyle w:val="Heading2"/>
        <w:bidi w:val="0"/>
        <w:jc w:val="left"/>
      </w:pPr>
      <w:bookmarkStart w:id="97" w:name="_Toc244784447"/>
      <w:r>
        <w:t>Protocol implementation</w:t>
      </w:r>
      <w:bookmarkEnd w:id="97"/>
      <w:r>
        <w:t xml:space="preserve"> </w:t>
      </w:r>
    </w:p>
    <w:p w:rsidR="00355E3A" w:rsidRDefault="00355E3A" w:rsidP="00AD1A81">
      <w:pPr>
        <w:bidi w:val="0"/>
        <w:ind w:firstLine="576"/>
        <w:jc w:val="left"/>
      </w:pPr>
      <w:r>
        <w:t xml:space="preserve">Each node will receive a </w:t>
      </w:r>
      <w:r w:rsidR="004B36B8">
        <w:t>message</w:t>
      </w:r>
      <w:r>
        <w:t xml:space="preserve"> from the </w:t>
      </w:r>
      <w:r w:rsidRPr="00D34BBC">
        <w:rPr>
          <w:i/>
          <w:iCs/>
        </w:rPr>
        <w:t>Dispatcher</w:t>
      </w:r>
      <w:r w:rsidR="00E02CB5">
        <w:t xml:space="preserve"> indicating that some event regarding this node has occurred in the system. </w:t>
      </w:r>
      <w:r>
        <w:t xml:space="preserve">  </w:t>
      </w:r>
    </w:p>
    <w:p w:rsidR="00E02CB5" w:rsidRDefault="00C160E5" w:rsidP="00AD1A81">
      <w:pPr>
        <w:bidi w:val="0"/>
        <w:ind w:firstLine="576"/>
        <w:jc w:val="left"/>
        <w:rPr>
          <w:b/>
          <w:bCs/>
        </w:rPr>
      </w:pPr>
      <w:proofErr w:type="spellStart"/>
      <w:r w:rsidRPr="00C160E5">
        <w:rPr>
          <w:b/>
          <w:bCs/>
        </w:rPr>
        <w:t>received_hello_message</w:t>
      </w:r>
      <w:proofErr w:type="spellEnd"/>
      <w:r w:rsidRPr="00C160E5">
        <w:rPr>
          <w:b/>
          <w:bCs/>
        </w:rPr>
        <w:t xml:space="preserve"> </w:t>
      </w:r>
      <w:r w:rsidR="008C658F">
        <w:rPr>
          <w:b/>
          <w:bCs/>
        </w:rPr>
        <w:t>(</w:t>
      </w:r>
      <w:proofErr w:type="spellStart"/>
      <w:r w:rsidR="008C658F">
        <w:rPr>
          <w:b/>
          <w:bCs/>
        </w:rPr>
        <w:t>msg</w:t>
      </w:r>
      <w:proofErr w:type="spellEnd"/>
      <w:r w:rsidR="008C658F">
        <w:rPr>
          <w:b/>
          <w:bCs/>
        </w:rPr>
        <w:t>):</w:t>
      </w:r>
      <w:r w:rsidR="006E5335">
        <w:rPr>
          <w:b/>
          <w:bCs/>
        </w:rPr>
        <w:t xml:space="preserve"> (NHDP layer)</w:t>
      </w:r>
    </w:p>
    <w:p w:rsidR="00010586" w:rsidRDefault="00010586" w:rsidP="00AD1A81">
      <w:pPr>
        <w:numPr>
          <w:ilvl w:val="0"/>
          <w:numId w:val="22"/>
        </w:numPr>
        <w:bidi w:val="0"/>
        <w:jc w:val="left"/>
      </w:pPr>
      <w:r>
        <w:t xml:space="preserve">Get neighbor </w:t>
      </w:r>
      <w:r w:rsidR="00B161F3">
        <w:t>list.</w:t>
      </w:r>
    </w:p>
    <w:p w:rsidR="008C658F" w:rsidRDefault="00CE1F80" w:rsidP="00AD1A81">
      <w:pPr>
        <w:numPr>
          <w:ilvl w:val="0"/>
          <w:numId w:val="22"/>
        </w:numPr>
        <w:bidi w:val="0"/>
        <w:jc w:val="left"/>
      </w:pPr>
      <w:r>
        <w:t xml:space="preserve">If (no such neighbor as </w:t>
      </w:r>
      <w:proofErr w:type="spellStart"/>
      <w:r>
        <w:t>msg</w:t>
      </w:r>
      <w:proofErr w:type="spellEnd"/>
      <w:r w:rsidRPr="00590EBA">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4" o:title=""/>
          </v:shape>
          <o:OLEObject Type="Embed" ProgID="Equation.DSMT4" ShapeID="_x0000_i1025" DrawAspect="Content" ObjectID="_1318672497" r:id="rId15"/>
        </w:object>
      </w:r>
      <w:proofErr w:type="spellStart"/>
      <w:r w:rsidR="008C658F">
        <w:t>src</w:t>
      </w:r>
      <w:proofErr w:type="spellEnd"/>
      <w:r w:rsidR="008C658F">
        <w:t>)</w:t>
      </w:r>
    </w:p>
    <w:p w:rsidR="008C658F" w:rsidRDefault="008C658F" w:rsidP="00AD1A81">
      <w:pPr>
        <w:numPr>
          <w:ilvl w:val="1"/>
          <w:numId w:val="22"/>
        </w:numPr>
        <w:bidi w:val="0"/>
        <w:jc w:val="left"/>
      </w:pPr>
      <w:r>
        <w:t>Add to Neighbor set</w:t>
      </w:r>
    </w:p>
    <w:p w:rsidR="00AF4FB9" w:rsidRDefault="002738A7" w:rsidP="00AD1A81">
      <w:pPr>
        <w:numPr>
          <w:ilvl w:val="0"/>
          <w:numId w:val="22"/>
        </w:numPr>
        <w:bidi w:val="0"/>
        <w:jc w:val="left"/>
      </w:pPr>
      <w:r>
        <w:t xml:space="preserve">Otherwise, </w:t>
      </w:r>
      <w:proofErr w:type="gramStart"/>
      <w:r w:rsidR="00AF4FB9">
        <w:t>Update</w:t>
      </w:r>
      <w:proofErr w:type="gramEnd"/>
      <w:r w:rsidR="00AF4FB9">
        <w:t xml:space="preserve"> neighbor </w:t>
      </w:r>
      <w:proofErr w:type="spellStart"/>
      <w:r w:rsidR="00AF4FB9">
        <w:t>valid_time</w:t>
      </w:r>
      <w:proofErr w:type="spellEnd"/>
      <w:r w:rsidR="00AF4FB9">
        <w:t xml:space="preserve"> in Neighbor list.</w:t>
      </w:r>
    </w:p>
    <w:p w:rsidR="002738A7" w:rsidRDefault="002738A7" w:rsidP="00AD1A81">
      <w:pPr>
        <w:numPr>
          <w:ilvl w:val="0"/>
          <w:numId w:val="22"/>
        </w:numPr>
        <w:bidi w:val="0"/>
        <w:jc w:val="left"/>
      </w:pPr>
      <w:r>
        <w:t xml:space="preserve">Create Event CHECK_STATION_VALIDITY in </w:t>
      </w:r>
      <w:proofErr w:type="spellStart"/>
      <w:r>
        <w:t>curr_time</w:t>
      </w:r>
      <w:proofErr w:type="spellEnd"/>
      <w:r>
        <w:t xml:space="preserve"> + </w:t>
      </w:r>
      <w:proofErr w:type="spellStart"/>
      <w:r>
        <w:t>valid_time</w:t>
      </w:r>
      <w:proofErr w:type="spellEnd"/>
      <w:r>
        <w:t>.</w:t>
      </w:r>
    </w:p>
    <w:p w:rsidR="000D3535" w:rsidRDefault="000D3535" w:rsidP="00AD1A81">
      <w:pPr>
        <w:numPr>
          <w:ilvl w:val="0"/>
          <w:numId w:val="22"/>
        </w:numPr>
        <w:bidi w:val="0"/>
        <w:jc w:val="left"/>
      </w:pPr>
      <w:r>
        <w:t>Get Lost Neighbor list.</w:t>
      </w:r>
    </w:p>
    <w:p w:rsidR="00B161F3" w:rsidRDefault="002738A7" w:rsidP="00AD1A81">
      <w:pPr>
        <w:numPr>
          <w:ilvl w:val="0"/>
          <w:numId w:val="22"/>
        </w:numPr>
        <w:bidi w:val="0"/>
        <w:jc w:val="left"/>
      </w:pPr>
      <w:r>
        <w:t xml:space="preserve">If </w:t>
      </w:r>
      <w:r w:rsidR="000D3535">
        <w:t>(</w:t>
      </w:r>
      <w:proofErr w:type="spellStart"/>
      <w:r w:rsidR="00CE1F80">
        <w:t>msg</w:t>
      </w:r>
      <w:proofErr w:type="spellEnd"/>
      <w:r w:rsidR="00CE1F80" w:rsidRPr="00590EBA">
        <w:rPr>
          <w:position w:val="-6"/>
        </w:rPr>
        <w:object w:dxaOrig="300" w:dyaOrig="220">
          <v:shape id="_x0000_i1026" type="#_x0000_t75" style="width:15pt;height:11.25pt" o:ole="">
            <v:imagedata r:id="rId14" o:title=""/>
          </v:shape>
          <o:OLEObject Type="Embed" ProgID="Equation.DSMT4" ShapeID="_x0000_i1026" DrawAspect="Content" ObjectID="_1318672498" r:id="rId16"/>
        </w:object>
      </w:r>
      <w:proofErr w:type="spellStart"/>
      <w:r>
        <w:t>src</w:t>
      </w:r>
      <w:proofErr w:type="spellEnd"/>
      <w:r w:rsidR="000D3535">
        <w:t xml:space="preserve"> is lost)</w:t>
      </w:r>
    </w:p>
    <w:p w:rsidR="000D3535" w:rsidRDefault="000D3535" w:rsidP="00AD1A81">
      <w:pPr>
        <w:numPr>
          <w:ilvl w:val="1"/>
          <w:numId w:val="22"/>
        </w:numPr>
        <w:bidi w:val="0"/>
        <w:jc w:val="left"/>
      </w:pPr>
      <w:r>
        <w:t>If (</w:t>
      </w:r>
      <w:proofErr w:type="spellStart"/>
      <w:r w:rsidR="002738A7">
        <w:t>msg</w:t>
      </w:r>
      <w:proofErr w:type="spellEnd"/>
      <w:r w:rsidR="002738A7" w:rsidRPr="00590EBA">
        <w:rPr>
          <w:position w:val="-6"/>
        </w:rPr>
        <w:object w:dxaOrig="300" w:dyaOrig="220">
          <v:shape id="_x0000_i1027" type="#_x0000_t75" style="width:15pt;height:11.25pt" o:ole="">
            <v:imagedata r:id="rId14" o:title=""/>
          </v:shape>
          <o:OLEObject Type="Embed" ProgID="Equation.DSMT4" ShapeID="_x0000_i1027" DrawAspect="Content" ObjectID="_1318672499" r:id="rId17"/>
        </w:object>
      </w:r>
      <w:proofErr w:type="spellStart"/>
      <w:r w:rsidR="002738A7">
        <w:t>src</w:t>
      </w:r>
      <w:proofErr w:type="spellEnd"/>
      <w:r>
        <w:t xml:space="preserve"> not in</w:t>
      </w:r>
      <w:r w:rsidRPr="000D3535">
        <w:t xml:space="preserve"> </w:t>
      </w:r>
      <w:r>
        <w:t>Lost Neighbor list)</w:t>
      </w:r>
    </w:p>
    <w:p w:rsidR="0083223F" w:rsidRDefault="000D3535" w:rsidP="00AD1A81">
      <w:pPr>
        <w:numPr>
          <w:ilvl w:val="2"/>
          <w:numId w:val="22"/>
        </w:numPr>
        <w:bidi w:val="0"/>
        <w:jc w:val="left"/>
      </w:pPr>
      <w:r>
        <w:t>Add new entry to list</w:t>
      </w:r>
      <w:r w:rsidR="0083223F">
        <w:t xml:space="preserve"> </w:t>
      </w:r>
    </w:p>
    <w:p w:rsidR="000D3535" w:rsidRDefault="0083223F" w:rsidP="00AD1A81">
      <w:pPr>
        <w:numPr>
          <w:ilvl w:val="0"/>
          <w:numId w:val="22"/>
        </w:numPr>
        <w:bidi w:val="0"/>
        <w:jc w:val="left"/>
      </w:pPr>
      <w:r>
        <w:t>Get Link Set</w:t>
      </w:r>
    </w:p>
    <w:p w:rsidR="00FA3E69" w:rsidRDefault="002738A7" w:rsidP="00AD1A81">
      <w:pPr>
        <w:numPr>
          <w:ilvl w:val="0"/>
          <w:numId w:val="22"/>
        </w:numPr>
        <w:bidi w:val="0"/>
        <w:jc w:val="left"/>
      </w:pPr>
      <w:r>
        <w:t>If</w:t>
      </w:r>
      <w:r w:rsidR="00FA3E69">
        <w:t xml:space="preserve"> </w:t>
      </w:r>
      <w:r w:rsidR="0083223F">
        <w:t xml:space="preserve">(new </w:t>
      </w:r>
      <w:proofErr w:type="spellStart"/>
      <w:r w:rsidR="00CE1F80">
        <w:t>msg</w:t>
      </w:r>
      <w:proofErr w:type="spellEnd"/>
      <w:r w:rsidR="00CE1F80" w:rsidRPr="00590EBA">
        <w:rPr>
          <w:position w:val="-6"/>
        </w:rPr>
        <w:object w:dxaOrig="300" w:dyaOrig="220">
          <v:shape id="_x0000_i1028" type="#_x0000_t75" style="width:15pt;height:11.25pt" o:ole="">
            <v:imagedata r:id="rId14" o:title=""/>
          </v:shape>
          <o:OLEObject Type="Embed" ProgID="Equation.DSMT4" ShapeID="_x0000_i1028" DrawAspect="Content" ObjectID="_1318672500" r:id="rId18"/>
        </w:object>
      </w:r>
      <w:proofErr w:type="spellStart"/>
      <w:r w:rsidR="0083223F">
        <w:t>src</w:t>
      </w:r>
      <w:proofErr w:type="spellEnd"/>
      <w:r w:rsidR="0083223F">
        <w:t xml:space="preserve"> address)</w:t>
      </w:r>
    </w:p>
    <w:p w:rsidR="002738A7" w:rsidRDefault="00664AFA" w:rsidP="00AD1A81">
      <w:pPr>
        <w:numPr>
          <w:ilvl w:val="1"/>
          <w:numId w:val="22"/>
        </w:numPr>
        <w:bidi w:val="0"/>
        <w:jc w:val="left"/>
      </w:pPr>
      <w:r>
        <w:t xml:space="preserve">If (not in set) </w:t>
      </w:r>
      <w:r w:rsidR="0083223F">
        <w:t>Add new entry to  set</w:t>
      </w:r>
    </w:p>
    <w:p w:rsidR="0083223F" w:rsidRDefault="002738A7" w:rsidP="00AD1A81">
      <w:pPr>
        <w:numPr>
          <w:ilvl w:val="0"/>
          <w:numId w:val="22"/>
        </w:numPr>
        <w:bidi w:val="0"/>
        <w:jc w:val="left"/>
      </w:pPr>
      <w:r>
        <w:t>If</w:t>
      </w:r>
      <w:r w:rsidR="0083223F">
        <w:t xml:space="preserve"> ( </w:t>
      </w:r>
      <w:proofErr w:type="spellStart"/>
      <w:r w:rsidR="00FA3CCA">
        <w:t>m</w:t>
      </w:r>
      <w:r>
        <w:t>s</w:t>
      </w:r>
      <w:r w:rsidR="00FA3CCA">
        <w:t>g</w:t>
      </w:r>
      <w:proofErr w:type="spellEnd"/>
      <w:r w:rsidR="00CE1F80" w:rsidRPr="00590EBA">
        <w:rPr>
          <w:position w:val="-6"/>
        </w:rPr>
        <w:object w:dxaOrig="300" w:dyaOrig="220">
          <v:shape id="_x0000_i1029" type="#_x0000_t75" style="width:15pt;height:11.25pt" o:ole="">
            <v:imagedata r:id="rId14" o:title=""/>
          </v:shape>
          <o:OLEObject Type="Embed" ProgID="Equation.DSMT4" ShapeID="_x0000_i1029" DrawAspect="Content" ObjectID="_1318672501" r:id="rId19"/>
        </w:object>
      </w:r>
      <w:proofErr w:type="spellStart"/>
      <w:r w:rsidR="0083223F">
        <w:t>src</w:t>
      </w:r>
      <w:proofErr w:type="spellEnd"/>
      <w:r w:rsidR="0083223F">
        <w:t xml:space="preserve"> </w:t>
      </w:r>
      <w:r w:rsidR="000D60ED">
        <w:t>exists in Link Set</w:t>
      </w:r>
      <w:r w:rsidR="0083223F">
        <w:t>)</w:t>
      </w:r>
    </w:p>
    <w:p w:rsidR="0083223F" w:rsidRDefault="0083223F" w:rsidP="00AD1A81">
      <w:pPr>
        <w:numPr>
          <w:ilvl w:val="1"/>
          <w:numId w:val="22"/>
        </w:numPr>
        <w:bidi w:val="0"/>
        <w:jc w:val="left"/>
      </w:pPr>
      <w:r>
        <w:t>Update valid time</w:t>
      </w:r>
    </w:p>
    <w:p w:rsidR="0083223F" w:rsidRDefault="0083223F" w:rsidP="00AD1A81">
      <w:pPr>
        <w:numPr>
          <w:ilvl w:val="1"/>
          <w:numId w:val="22"/>
        </w:numPr>
        <w:bidi w:val="0"/>
        <w:jc w:val="left"/>
      </w:pPr>
      <w:r>
        <w:t>Create Event</w:t>
      </w:r>
      <w:r w:rsidR="00FA3CCA">
        <w:t xml:space="preserve"> </w:t>
      </w:r>
      <w:r w:rsidR="002738A7">
        <w:t>CHECK_STATION_</w:t>
      </w:r>
      <w:proofErr w:type="gramStart"/>
      <w:r w:rsidR="002738A7">
        <w:t>VALIDITY</w:t>
      </w:r>
      <w:r>
        <w:t xml:space="preserve">  in</w:t>
      </w:r>
      <w:proofErr w:type="gramEnd"/>
      <w:r>
        <w:t xml:space="preserve"> </w:t>
      </w:r>
      <w:proofErr w:type="spellStart"/>
      <w:r>
        <w:t>curr_time</w:t>
      </w:r>
      <w:proofErr w:type="spellEnd"/>
      <w:r w:rsidR="002738A7">
        <w:t xml:space="preserve"> </w:t>
      </w:r>
      <w:r>
        <w:t>+</w:t>
      </w:r>
      <w:r w:rsidR="002738A7">
        <w:t xml:space="preserve"> </w:t>
      </w:r>
      <w:proofErr w:type="spellStart"/>
      <w:r>
        <w:t>valid_time</w:t>
      </w:r>
      <w:proofErr w:type="spellEnd"/>
      <w:r>
        <w:t>.</w:t>
      </w:r>
    </w:p>
    <w:p w:rsidR="00E56549" w:rsidRDefault="00FA3CCA" w:rsidP="00AD1A81">
      <w:pPr>
        <w:numPr>
          <w:ilvl w:val="1"/>
          <w:numId w:val="22"/>
        </w:numPr>
        <w:bidi w:val="0"/>
        <w:jc w:val="left"/>
      </w:pPr>
      <w:r>
        <w:t>If (</w:t>
      </w:r>
      <w:proofErr w:type="spellStart"/>
      <w:r>
        <w:t>msg</w:t>
      </w:r>
      <w:proofErr w:type="spellEnd"/>
      <w:r w:rsidR="00CE1F80" w:rsidRPr="00590EBA">
        <w:rPr>
          <w:position w:val="-6"/>
        </w:rPr>
        <w:object w:dxaOrig="300" w:dyaOrig="220">
          <v:shape id="_x0000_i1030" type="#_x0000_t75" style="width:15pt;height:11.25pt" o:ole="">
            <v:imagedata r:id="rId14" o:title=""/>
          </v:shape>
          <o:OLEObject Type="Embed" ProgID="Equation.DSMT4" ShapeID="_x0000_i1030" DrawAspect="Content" ObjectID="_1318672502" r:id="rId20"/>
        </w:object>
      </w:r>
      <w:proofErr w:type="spellStart"/>
      <w:r>
        <w:t>link_state</w:t>
      </w:r>
      <w:proofErr w:type="spellEnd"/>
      <w:r>
        <w:t xml:space="preserve"> == symmetric) update the nodes entry in Link Set to symmetric.</w:t>
      </w:r>
    </w:p>
    <w:p w:rsidR="00E56549" w:rsidRDefault="00E56549" w:rsidP="00AD1A81">
      <w:pPr>
        <w:numPr>
          <w:ilvl w:val="0"/>
          <w:numId w:val="22"/>
        </w:numPr>
        <w:bidi w:val="0"/>
        <w:jc w:val="left"/>
      </w:pPr>
      <w:r>
        <w:t>Get 2-hop set</w:t>
      </w:r>
    </w:p>
    <w:p w:rsidR="005F363F" w:rsidRDefault="005F363F" w:rsidP="00AD1A81">
      <w:pPr>
        <w:numPr>
          <w:ilvl w:val="0"/>
          <w:numId w:val="22"/>
        </w:numPr>
        <w:bidi w:val="0"/>
        <w:jc w:val="left"/>
      </w:pPr>
      <w:r>
        <w:t xml:space="preserve"> For each (neighbor of the </w:t>
      </w:r>
      <w:proofErr w:type="spellStart"/>
      <w:r>
        <w:t>msg</w:t>
      </w:r>
      <w:proofErr w:type="spellEnd"/>
      <w:r w:rsidR="00CE1F80" w:rsidRPr="00590EBA">
        <w:rPr>
          <w:position w:val="-6"/>
        </w:rPr>
        <w:object w:dxaOrig="300" w:dyaOrig="220">
          <v:shape id="_x0000_i1031" type="#_x0000_t75" style="width:15pt;height:11.25pt" o:ole="">
            <v:imagedata r:id="rId14" o:title=""/>
          </v:shape>
          <o:OLEObject Type="Embed" ProgID="Equation.DSMT4" ShapeID="_x0000_i1031" DrawAspect="Content" ObjectID="_1318672503" r:id="rId21"/>
        </w:object>
      </w:r>
      <w:proofErr w:type="spellStart"/>
      <w:r>
        <w:t>src</w:t>
      </w:r>
      <w:proofErr w:type="spellEnd"/>
      <w:r>
        <w:t>)</w:t>
      </w:r>
    </w:p>
    <w:p w:rsidR="005F363F" w:rsidRDefault="005F363F" w:rsidP="00AD1A81">
      <w:pPr>
        <w:numPr>
          <w:ilvl w:val="1"/>
          <w:numId w:val="22"/>
        </w:numPr>
        <w:bidi w:val="0"/>
        <w:jc w:val="left"/>
      </w:pPr>
      <w:r>
        <w:t xml:space="preserve">If </w:t>
      </w:r>
      <w:r w:rsidR="000D60ED">
        <w:t>(</w:t>
      </w:r>
      <w:r w:rsidR="002738A7">
        <w:t>neighbor</w:t>
      </w:r>
      <w:r w:rsidR="000D60ED">
        <w:t xml:space="preserve">  doesn’t exist</w:t>
      </w:r>
      <w:r>
        <w:t xml:space="preserve"> in 2-hop set)</w:t>
      </w:r>
    </w:p>
    <w:p w:rsidR="005F363F" w:rsidRDefault="005F363F" w:rsidP="00AD1A81">
      <w:pPr>
        <w:numPr>
          <w:ilvl w:val="2"/>
          <w:numId w:val="22"/>
        </w:numPr>
        <w:bidi w:val="0"/>
        <w:jc w:val="left"/>
      </w:pPr>
      <w:r>
        <w:lastRenderedPageBreak/>
        <w:t>Add new entry.</w:t>
      </w:r>
    </w:p>
    <w:p w:rsidR="001702C2" w:rsidRDefault="005F363F" w:rsidP="00AD1A81">
      <w:pPr>
        <w:numPr>
          <w:ilvl w:val="1"/>
          <w:numId w:val="22"/>
        </w:numPr>
        <w:bidi w:val="0"/>
        <w:jc w:val="left"/>
      </w:pPr>
      <w:r>
        <w:t>Otherwise, update the existing info accordingly.</w:t>
      </w:r>
      <w:r w:rsidR="00E56549">
        <w:t xml:space="preserve"> </w:t>
      </w:r>
      <w:r w:rsidR="00FA3CCA">
        <w:t xml:space="preserve"> </w:t>
      </w:r>
    </w:p>
    <w:p w:rsidR="002738A7" w:rsidRDefault="002738A7" w:rsidP="00AD1A81">
      <w:pPr>
        <w:numPr>
          <w:ilvl w:val="1"/>
          <w:numId w:val="22"/>
        </w:numPr>
        <w:bidi w:val="0"/>
        <w:jc w:val="left"/>
      </w:pPr>
      <w:r>
        <w:t xml:space="preserve">Create Event CHECK_STATION_VALIDITY in </w:t>
      </w:r>
      <w:proofErr w:type="spellStart"/>
      <w:r>
        <w:t>curr_time</w:t>
      </w:r>
      <w:proofErr w:type="spellEnd"/>
      <w:r>
        <w:t xml:space="preserve"> + </w:t>
      </w:r>
      <w:proofErr w:type="spellStart"/>
      <w:r>
        <w:t>valid_time</w:t>
      </w:r>
      <w:proofErr w:type="spellEnd"/>
    </w:p>
    <w:p w:rsidR="0009416A" w:rsidRPr="0009416A" w:rsidRDefault="00240AE2" w:rsidP="00AD1A81">
      <w:pPr>
        <w:numPr>
          <w:ilvl w:val="0"/>
          <w:numId w:val="22"/>
        </w:numPr>
        <w:bidi w:val="0"/>
        <w:jc w:val="left"/>
      </w:pPr>
      <w:proofErr w:type="gramStart"/>
      <w:r>
        <w:rPr>
          <w:b/>
          <w:bCs/>
        </w:rPr>
        <w:t>OLSRv2HelloMsgProcessing(</w:t>
      </w:r>
      <w:proofErr w:type="spellStart"/>
      <w:proofErr w:type="gramEnd"/>
      <w:r>
        <w:rPr>
          <w:b/>
          <w:bCs/>
        </w:rPr>
        <w:t>msg</w:t>
      </w:r>
      <w:proofErr w:type="spellEnd"/>
      <w:r>
        <w:rPr>
          <w:b/>
          <w:bCs/>
        </w:rPr>
        <w:t>)</w:t>
      </w:r>
      <w:r w:rsidR="0009416A">
        <w:rPr>
          <w:b/>
          <w:bCs/>
        </w:rPr>
        <w:t>.</w:t>
      </w:r>
    </w:p>
    <w:p w:rsidR="0009416A" w:rsidRDefault="0009416A" w:rsidP="00AD1A81">
      <w:pPr>
        <w:bidi w:val="0"/>
        <w:ind w:left="1086"/>
        <w:jc w:val="left"/>
      </w:pPr>
    </w:p>
    <w:p w:rsidR="00590EBA" w:rsidRDefault="008C658F" w:rsidP="00AD1A81">
      <w:pPr>
        <w:bidi w:val="0"/>
        <w:ind w:firstLine="576"/>
        <w:jc w:val="left"/>
        <w:rPr>
          <w:b/>
          <w:bCs/>
        </w:rPr>
      </w:pPr>
      <w:bookmarkStart w:id="98" w:name="OLE_LINK1"/>
      <w:bookmarkStart w:id="99" w:name="OLE_LINK2"/>
      <w:proofErr w:type="gramStart"/>
      <w:r>
        <w:rPr>
          <w:b/>
          <w:bCs/>
        </w:rPr>
        <w:t>OLSRv2HelloMsgProcessing</w:t>
      </w:r>
      <w:bookmarkEnd w:id="98"/>
      <w:bookmarkEnd w:id="99"/>
      <w:r>
        <w:rPr>
          <w:b/>
          <w:bCs/>
        </w:rPr>
        <w:t>(</w:t>
      </w:r>
      <w:proofErr w:type="spellStart"/>
      <w:proofErr w:type="gramEnd"/>
      <w:r>
        <w:rPr>
          <w:b/>
          <w:bCs/>
        </w:rPr>
        <w:t>msg</w:t>
      </w:r>
      <w:proofErr w:type="spellEnd"/>
      <w:r>
        <w:rPr>
          <w:b/>
          <w:bCs/>
        </w:rPr>
        <w:t>):</w:t>
      </w:r>
      <w:r w:rsidR="006E5335">
        <w:rPr>
          <w:b/>
          <w:bCs/>
        </w:rPr>
        <w:t xml:space="preserve"> (OLSR</w:t>
      </w:r>
      <w:r w:rsidR="0009416A">
        <w:rPr>
          <w:b/>
          <w:bCs/>
        </w:rPr>
        <w:t>v2)</w:t>
      </w:r>
    </w:p>
    <w:p w:rsidR="00422967" w:rsidRDefault="00590EBA" w:rsidP="00AD1A81">
      <w:pPr>
        <w:numPr>
          <w:ilvl w:val="0"/>
          <w:numId w:val="23"/>
        </w:numPr>
        <w:bidi w:val="0"/>
        <w:jc w:val="left"/>
      </w:pPr>
      <w:r>
        <w:t xml:space="preserve">If </w:t>
      </w:r>
      <w:r w:rsidR="006067DD">
        <w:t xml:space="preserve">my </w:t>
      </w:r>
      <w:r>
        <w:t xml:space="preserve">local address </w:t>
      </w:r>
      <w:r w:rsidR="006067DD">
        <w:t>is</w:t>
      </w:r>
      <w:r>
        <w:t xml:space="preserve"> marked as MPR in </w:t>
      </w:r>
      <w:proofErr w:type="spellStart"/>
      <w:r>
        <w:t>msg</w:t>
      </w:r>
      <w:proofErr w:type="spellEnd"/>
      <w:r w:rsidR="00CE1F80" w:rsidRPr="00590EBA">
        <w:rPr>
          <w:position w:val="-6"/>
        </w:rPr>
        <w:object w:dxaOrig="300" w:dyaOrig="220">
          <v:shape id="_x0000_i1032" type="#_x0000_t75" style="width:15pt;height:11.25pt" o:ole="">
            <v:imagedata r:id="rId14" o:title=""/>
          </v:shape>
          <o:OLEObject Type="Embed" ProgID="Equation.DSMT4" ShapeID="_x0000_i1032" DrawAspect="Content" ObjectID="_1318672504" r:id="rId22"/>
        </w:object>
      </w:r>
      <w:proofErr w:type="spellStart"/>
      <w:r>
        <w:t>neighbors</w:t>
      </w:r>
      <w:r w:rsidR="00653D6C">
        <w:t>_</w:t>
      </w:r>
      <w:r>
        <w:t>set</w:t>
      </w:r>
      <w:proofErr w:type="spellEnd"/>
      <w:r>
        <w:t>.</w:t>
      </w:r>
    </w:p>
    <w:p w:rsidR="00422967" w:rsidRDefault="00422967" w:rsidP="00AD1A81">
      <w:pPr>
        <w:numPr>
          <w:ilvl w:val="1"/>
          <w:numId w:val="23"/>
        </w:numPr>
        <w:bidi w:val="0"/>
        <w:jc w:val="left"/>
      </w:pPr>
      <w:r>
        <w:t xml:space="preserve">Mark </w:t>
      </w:r>
      <w:proofErr w:type="spellStart"/>
      <w:r>
        <w:t>msg</w:t>
      </w:r>
      <w:proofErr w:type="spellEnd"/>
      <w:r w:rsidR="00CE1F80" w:rsidRPr="00590EBA">
        <w:rPr>
          <w:position w:val="-6"/>
        </w:rPr>
        <w:object w:dxaOrig="300" w:dyaOrig="220">
          <v:shape id="_x0000_i1033" type="#_x0000_t75" style="width:15pt;height:11.25pt" o:ole="">
            <v:imagedata r:id="rId14" o:title=""/>
          </v:shape>
          <o:OLEObject Type="Embed" ProgID="Equation.DSMT4" ShapeID="_x0000_i1033" DrawAspect="Content" ObjectID="_1318672505" r:id="rId23"/>
        </w:object>
      </w:r>
      <w:proofErr w:type="spellStart"/>
      <w:r>
        <w:t>src</w:t>
      </w:r>
      <w:proofErr w:type="spellEnd"/>
      <w:r>
        <w:t xml:space="preserve"> in Neighbor </w:t>
      </w:r>
      <w:r w:rsidR="00653D6C">
        <w:t>S</w:t>
      </w:r>
      <w:r>
        <w:t>et MPR_SELECTOR = true.</w:t>
      </w:r>
    </w:p>
    <w:p w:rsidR="00422967" w:rsidRDefault="00422967" w:rsidP="00AD1A81">
      <w:pPr>
        <w:numPr>
          <w:ilvl w:val="0"/>
          <w:numId w:val="23"/>
        </w:numPr>
        <w:bidi w:val="0"/>
        <w:jc w:val="left"/>
      </w:pPr>
      <w:r>
        <w:t xml:space="preserve">Otherwise, Mark </w:t>
      </w:r>
      <w:proofErr w:type="spellStart"/>
      <w:r>
        <w:t>msg</w:t>
      </w:r>
      <w:proofErr w:type="spellEnd"/>
      <w:r w:rsidR="00CE1F80" w:rsidRPr="00590EBA">
        <w:rPr>
          <w:position w:val="-6"/>
        </w:rPr>
        <w:object w:dxaOrig="300" w:dyaOrig="220">
          <v:shape id="_x0000_i1034" type="#_x0000_t75" style="width:15pt;height:11.25pt" o:ole="">
            <v:imagedata r:id="rId14" o:title=""/>
          </v:shape>
          <o:OLEObject Type="Embed" ProgID="Equation.DSMT4" ShapeID="_x0000_i1034" DrawAspect="Content" ObjectID="_1318672506" r:id="rId24"/>
        </w:object>
      </w:r>
      <w:proofErr w:type="spellStart"/>
      <w:r>
        <w:t>src</w:t>
      </w:r>
      <w:proofErr w:type="spellEnd"/>
      <w:r>
        <w:t xml:space="preserve"> in Neighbor </w:t>
      </w:r>
      <w:r w:rsidR="00653D6C">
        <w:t>S</w:t>
      </w:r>
      <w:r>
        <w:t>et MPR_SELECTOR = false.</w:t>
      </w:r>
    </w:p>
    <w:p w:rsidR="00422967" w:rsidRDefault="00422967" w:rsidP="00AD1A81">
      <w:pPr>
        <w:numPr>
          <w:ilvl w:val="0"/>
          <w:numId w:val="23"/>
        </w:numPr>
        <w:bidi w:val="0"/>
        <w:jc w:val="left"/>
      </w:pPr>
      <w:r>
        <w:t xml:space="preserve">If new node with </w:t>
      </w:r>
      <w:proofErr w:type="spellStart"/>
      <w:r>
        <w:t>link_type</w:t>
      </w:r>
      <w:proofErr w:type="spellEnd"/>
      <w:r>
        <w:t>=SYMETRIC is add</w:t>
      </w:r>
      <w:r w:rsidR="00E9742E">
        <w:t>ed</w:t>
      </w:r>
      <w:r>
        <w:t xml:space="preserve"> or removed, or node is lost</w:t>
      </w:r>
      <w:r w:rsidR="006067DD">
        <w:t xml:space="preserve"> Link Set</w:t>
      </w:r>
      <w:r>
        <w:t>, or 2-hop node is added or removed</w:t>
      </w:r>
    </w:p>
    <w:p w:rsidR="0009416A" w:rsidRDefault="00AB3359" w:rsidP="00AD1A81">
      <w:pPr>
        <w:numPr>
          <w:ilvl w:val="1"/>
          <w:numId w:val="23"/>
        </w:numPr>
        <w:bidi w:val="0"/>
        <w:jc w:val="left"/>
      </w:pPr>
      <w:proofErr w:type="spellStart"/>
      <w:r>
        <w:rPr>
          <w:b/>
          <w:bCs/>
        </w:rPr>
        <w:t>CalculateMPRSet</w:t>
      </w:r>
      <w:proofErr w:type="spellEnd"/>
      <w:r>
        <w:t xml:space="preserve"> () //</w:t>
      </w:r>
      <w:r w:rsidR="00422967">
        <w:t xml:space="preserve">Recalculate the MPR group. </w:t>
      </w:r>
    </w:p>
    <w:p w:rsidR="006067DD" w:rsidRDefault="006067DD" w:rsidP="00AD1A81">
      <w:pPr>
        <w:numPr>
          <w:ilvl w:val="0"/>
          <w:numId w:val="23"/>
        </w:numPr>
        <w:bidi w:val="0"/>
        <w:jc w:val="left"/>
      </w:pPr>
      <w:r>
        <w:t xml:space="preserve">Generate </w:t>
      </w:r>
      <w:r w:rsidR="005B6128">
        <w:t>“</w:t>
      </w:r>
      <w:r w:rsidRPr="005B6128">
        <w:rPr>
          <w:i/>
          <w:iCs/>
        </w:rPr>
        <w:t>TC</w:t>
      </w:r>
      <w:r w:rsidR="005B6128">
        <w:rPr>
          <w:i/>
          <w:iCs/>
        </w:rPr>
        <w:t>”</w:t>
      </w:r>
      <w:r w:rsidRPr="005B6128">
        <w:rPr>
          <w:i/>
          <w:iCs/>
        </w:rPr>
        <w:t xml:space="preserve"> message.</w:t>
      </w:r>
    </w:p>
    <w:p w:rsidR="009A3E04" w:rsidRDefault="00065954" w:rsidP="00AD1A81">
      <w:pPr>
        <w:bidi w:val="0"/>
        <w:ind w:firstLine="576"/>
        <w:jc w:val="left"/>
        <w:rPr>
          <w:b/>
          <w:bCs/>
        </w:rPr>
      </w:pPr>
      <w:proofErr w:type="spellStart"/>
      <w:r w:rsidRPr="00065954">
        <w:rPr>
          <w:b/>
          <w:bCs/>
        </w:rPr>
        <w:t>received_tc_message</w:t>
      </w:r>
      <w:proofErr w:type="spellEnd"/>
      <w:r>
        <w:rPr>
          <w:b/>
          <w:bCs/>
        </w:rPr>
        <w:t xml:space="preserve"> </w:t>
      </w:r>
      <w:r w:rsidR="008C658F">
        <w:rPr>
          <w:b/>
          <w:bCs/>
        </w:rPr>
        <w:t>(</w:t>
      </w:r>
      <w:proofErr w:type="spellStart"/>
      <w:r w:rsidR="008C658F">
        <w:rPr>
          <w:b/>
          <w:bCs/>
        </w:rPr>
        <w:t>msg</w:t>
      </w:r>
      <w:proofErr w:type="spellEnd"/>
      <w:r w:rsidR="008C658F">
        <w:rPr>
          <w:b/>
          <w:bCs/>
        </w:rPr>
        <w:t>):</w:t>
      </w:r>
    </w:p>
    <w:p w:rsidR="00AE637C" w:rsidRDefault="00AE637C" w:rsidP="00AD1A81">
      <w:pPr>
        <w:numPr>
          <w:ilvl w:val="0"/>
          <w:numId w:val="25"/>
        </w:numPr>
        <w:bidi w:val="0"/>
        <w:jc w:val="left"/>
      </w:pPr>
      <w:r>
        <w:t xml:space="preserve">If this </w:t>
      </w:r>
      <w:r w:rsidR="004B36B8">
        <w:t>message</w:t>
      </w:r>
      <w:r>
        <w:t xml:space="preserve"> has already been processed or forwarded </w:t>
      </w:r>
      <w:r w:rsidRPr="00590EBA">
        <w:rPr>
          <w:position w:val="-6"/>
        </w:rPr>
        <w:object w:dxaOrig="300" w:dyaOrig="220">
          <v:shape id="_x0000_i1035" type="#_x0000_t75" style="width:15pt;height:11.25pt" o:ole="">
            <v:imagedata r:id="rId14" o:title=""/>
          </v:shape>
          <o:OLEObject Type="Embed" ProgID="Equation.DSMT4" ShapeID="_x0000_i1035" DrawAspect="Content" ObjectID="_1318672507" r:id="rId25"/>
        </w:object>
      </w:r>
      <w:r>
        <w:t>discard.</w:t>
      </w:r>
    </w:p>
    <w:p w:rsidR="009A3E04" w:rsidRDefault="009A3E04" w:rsidP="00AD1A81">
      <w:pPr>
        <w:numPr>
          <w:ilvl w:val="0"/>
          <w:numId w:val="25"/>
        </w:numPr>
        <w:bidi w:val="0"/>
        <w:jc w:val="left"/>
      </w:pPr>
      <w:r>
        <w:t>Get Advertised Remote router set</w:t>
      </w:r>
    </w:p>
    <w:p w:rsidR="009A3E04" w:rsidRPr="009A3E04" w:rsidRDefault="009A3E04" w:rsidP="00AD1A81">
      <w:pPr>
        <w:numPr>
          <w:ilvl w:val="0"/>
          <w:numId w:val="25"/>
        </w:numPr>
        <w:bidi w:val="0"/>
        <w:jc w:val="left"/>
      </w:pPr>
      <w:r>
        <w:t>If (</w:t>
      </w:r>
      <w:proofErr w:type="spellStart"/>
      <w:r>
        <w:t>msg</w:t>
      </w:r>
      <w:proofErr w:type="spellEnd"/>
      <w:r w:rsidRPr="00590EBA">
        <w:rPr>
          <w:position w:val="-6"/>
        </w:rPr>
        <w:object w:dxaOrig="300" w:dyaOrig="220">
          <v:shape id="_x0000_i1036" type="#_x0000_t75" style="width:15pt;height:11.25pt" o:ole="">
            <v:imagedata r:id="rId14" o:title=""/>
          </v:shape>
          <o:OLEObject Type="Embed" ProgID="Equation.DSMT4" ShapeID="_x0000_i1036" DrawAspect="Content" ObjectID="_1318672508" r:id="rId26"/>
        </w:object>
      </w:r>
      <w:proofErr w:type="spellStart"/>
      <w:r>
        <w:t>src</w:t>
      </w:r>
      <w:proofErr w:type="spellEnd"/>
      <w:r>
        <w:t xml:space="preserve"> </w:t>
      </w:r>
      <w:r w:rsidR="00E9742E">
        <w:t xml:space="preserve"> </w:t>
      </w:r>
      <w:r>
        <w:t>not in set)</w:t>
      </w:r>
      <w:r w:rsidR="00E9742E">
        <w:t xml:space="preserve"> </w:t>
      </w:r>
      <w:r>
        <w:rPr>
          <w:position w:val="-6"/>
        </w:rPr>
        <w:t xml:space="preserve"> </w:t>
      </w:r>
    </w:p>
    <w:p w:rsidR="009A3E04" w:rsidRDefault="009A3E04" w:rsidP="00AD1A81">
      <w:pPr>
        <w:numPr>
          <w:ilvl w:val="1"/>
          <w:numId w:val="22"/>
        </w:numPr>
        <w:bidi w:val="0"/>
        <w:jc w:val="left"/>
      </w:pPr>
      <w:r>
        <w:t>Add new entry to  set</w:t>
      </w:r>
    </w:p>
    <w:p w:rsidR="00B80FC9" w:rsidRDefault="00B80FC9" w:rsidP="00AD1A81">
      <w:pPr>
        <w:numPr>
          <w:ilvl w:val="0"/>
          <w:numId w:val="25"/>
        </w:numPr>
        <w:bidi w:val="0"/>
        <w:jc w:val="left"/>
      </w:pPr>
      <w:r>
        <w:t>Otherwise ,</w:t>
      </w:r>
    </w:p>
    <w:p w:rsidR="009A3E04" w:rsidRDefault="00B80FC9" w:rsidP="00AD1A81">
      <w:pPr>
        <w:numPr>
          <w:ilvl w:val="1"/>
          <w:numId w:val="25"/>
        </w:numPr>
        <w:bidi w:val="0"/>
        <w:jc w:val="left"/>
      </w:pPr>
      <w:r>
        <w:t>Update valid time</w:t>
      </w:r>
    </w:p>
    <w:p w:rsidR="002F442B" w:rsidRDefault="002F442B" w:rsidP="00AD1A81">
      <w:pPr>
        <w:numPr>
          <w:ilvl w:val="0"/>
          <w:numId w:val="25"/>
        </w:numPr>
        <w:bidi w:val="0"/>
        <w:jc w:val="left"/>
      </w:pPr>
      <w:r>
        <w:t>Create Event CHECK_STATION_</w:t>
      </w:r>
      <w:proofErr w:type="gramStart"/>
      <w:r>
        <w:t>VALIDITY  in</w:t>
      </w:r>
      <w:proofErr w:type="gramEnd"/>
      <w:r>
        <w:t xml:space="preserve"> </w:t>
      </w:r>
      <w:proofErr w:type="spellStart"/>
      <w:r>
        <w:t>curr_time</w:t>
      </w:r>
      <w:proofErr w:type="spellEnd"/>
      <w:r>
        <w:t xml:space="preserve"> + </w:t>
      </w:r>
      <w:proofErr w:type="spellStart"/>
      <w:r>
        <w:t>valid_time</w:t>
      </w:r>
      <w:proofErr w:type="spellEnd"/>
      <w:r>
        <w:t>.</w:t>
      </w:r>
    </w:p>
    <w:p w:rsidR="00B80FC9" w:rsidRDefault="00B80FC9" w:rsidP="00AD1A81">
      <w:pPr>
        <w:numPr>
          <w:ilvl w:val="0"/>
          <w:numId w:val="25"/>
        </w:numPr>
        <w:bidi w:val="0"/>
        <w:jc w:val="left"/>
      </w:pPr>
      <w:r>
        <w:t>Get Topology set</w:t>
      </w:r>
    </w:p>
    <w:p w:rsidR="002F442B" w:rsidRPr="009A3E04" w:rsidRDefault="002F442B" w:rsidP="00AD1A81">
      <w:pPr>
        <w:numPr>
          <w:ilvl w:val="0"/>
          <w:numId w:val="25"/>
        </w:numPr>
        <w:bidi w:val="0"/>
        <w:jc w:val="left"/>
      </w:pPr>
      <w:r>
        <w:t>If (</w:t>
      </w:r>
      <w:proofErr w:type="spellStart"/>
      <w:r>
        <w:t>msg</w:t>
      </w:r>
      <w:proofErr w:type="spellEnd"/>
      <w:r w:rsidRPr="00590EBA">
        <w:rPr>
          <w:position w:val="-6"/>
        </w:rPr>
        <w:object w:dxaOrig="300" w:dyaOrig="220">
          <v:shape id="_x0000_i1037" type="#_x0000_t75" style="width:15pt;height:11.25pt" o:ole="">
            <v:imagedata r:id="rId14" o:title=""/>
          </v:shape>
          <o:OLEObject Type="Embed" ProgID="Equation.DSMT4" ShapeID="_x0000_i1037" DrawAspect="Content" ObjectID="_1318672509" r:id="rId27"/>
        </w:object>
      </w:r>
      <w:proofErr w:type="spellStart"/>
      <w:r>
        <w:t>src</w:t>
      </w:r>
      <w:proofErr w:type="spellEnd"/>
      <w:r>
        <w:t xml:space="preserve">  not in set) </w:t>
      </w:r>
      <w:r>
        <w:rPr>
          <w:position w:val="-6"/>
        </w:rPr>
        <w:t xml:space="preserve"> </w:t>
      </w:r>
    </w:p>
    <w:p w:rsidR="002F442B" w:rsidRDefault="002F442B" w:rsidP="00AD1A81">
      <w:pPr>
        <w:numPr>
          <w:ilvl w:val="1"/>
          <w:numId w:val="22"/>
        </w:numPr>
        <w:bidi w:val="0"/>
        <w:jc w:val="left"/>
      </w:pPr>
      <w:r>
        <w:t>Add new entry to  set</w:t>
      </w:r>
    </w:p>
    <w:p w:rsidR="002F442B" w:rsidRDefault="002F442B" w:rsidP="00AD1A81">
      <w:pPr>
        <w:numPr>
          <w:ilvl w:val="0"/>
          <w:numId w:val="25"/>
        </w:numPr>
        <w:bidi w:val="0"/>
        <w:jc w:val="left"/>
      </w:pPr>
      <w:r>
        <w:t>Otherwise ,</w:t>
      </w:r>
    </w:p>
    <w:p w:rsidR="002F442B" w:rsidRDefault="002F442B" w:rsidP="00AD1A81">
      <w:pPr>
        <w:numPr>
          <w:ilvl w:val="1"/>
          <w:numId w:val="25"/>
        </w:numPr>
        <w:bidi w:val="0"/>
        <w:jc w:val="left"/>
      </w:pPr>
      <w:r>
        <w:t>Update valid time</w:t>
      </w:r>
    </w:p>
    <w:p w:rsidR="002F442B" w:rsidRDefault="002F442B" w:rsidP="00AD1A81">
      <w:pPr>
        <w:numPr>
          <w:ilvl w:val="0"/>
          <w:numId w:val="25"/>
        </w:numPr>
        <w:bidi w:val="0"/>
        <w:jc w:val="left"/>
      </w:pPr>
      <w:r>
        <w:t>Create Event CHECK_STATION_</w:t>
      </w:r>
      <w:proofErr w:type="gramStart"/>
      <w:r>
        <w:t>VALIDITY  in</w:t>
      </w:r>
      <w:proofErr w:type="gramEnd"/>
      <w:r>
        <w:t xml:space="preserve"> </w:t>
      </w:r>
      <w:proofErr w:type="spellStart"/>
      <w:r>
        <w:t>curr_time</w:t>
      </w:r>
      <w:proofErr w:type="spellEnd"/>
      <w:r>
        <w:t xml:space="preserve"> + </w:t>
      </w:r>
      <w:proofErr w:type="spellStart"/>
      <w:r>
        <w:t>valid_time</w:t>
      </w:r>
      <w:proofErr w:type="spellEnd"/>
      <w:r>
        <w:t>.</w:t>
      </w:r>
    </w:p>
    <w:p w:rsidR="00AE637C" w:rsidRDefault="00AE637C" w:rsidP="00AD1A81">
      <w:pPr>
        <w:numPr>
          <w:ilvl w:val="0"/>
          <w:numId w:val="25"/>
        </w:numPr>
        <w:bidi w:val="0"/>
        <w:jc w:val="left"/>
      </w:pPr>
      <w:r>
        <w:t xml:space="preserve">For each x </w:t>
      </w:r>
      <w:r w:rsidR="002F442B">
        <w:t xml:space="preserve"> in Topology Set</w:t>
      </w:r>
      <w:r>
        <w:t>:</w:t>
      </w:r>
    </w:p>
    <w:p w:rsidR="002F442B" w:rsidRPr="002F442B" w:rsidRDefault="00AE637C" w:rsidP="00AD1A81">
      <w:pPr>
        <w:numPr>
          <w:ilvl w:val="1"/>
          <w:numId w:val="25"/>
        </w:numPr>
        <w:bidi w:val="0"/>
        <w:jc w:val="left"/>
        <w:rPr>
          <w:b/>
          <w:bCs/>
        </w:rPr>
      </w:pPr>
      <w:proofErr w:type="spellStart"/>
      <w:r>
        <w:t>CalculateRoute</w:t>
      </w:r>
      <w:proofErr w:type="spellEnd"/>
      <w:r>
        <w:t>(</w:t>
      </w:r>
      <w:proofErr w:type="spellStart"/>
      <w:r>
        <w:t>curr_node</w:t>
      </w:r>
      <w:proofErr w:type="spellEnd"/>
      <w:r>
        <w:t>, x);</w:t>
      </w:r>
    </w:p>
    <w:p w:rsidR="008C658F" w:rsidRDefault="00C160E5" w:rsidP="00AD1A81">
      <w:pPr>
        <w:bidi w:val="0"/>
        <w:ind w:firstLine="576"/>
        <w:jc w:val="left"/>
        <w:rPr>
          <w:b/>
          <w:bCs/>
        </w:rPr>
      </w:pPr>
      <w:proofErr w:type="spellStart"/>
      <w:r w:rsidRPr="00C160E5">
        <w:rPr>
          <w:b/>
          <w:bCs/>
        </w:rPr>
        <w:t>send_data_message</w:t>
      </w:r>
      <w:proofErr w:type="spellEnd"/>
      <w:r w:rsidRPr="00C160E5">
        <w:rPr>
          <w:b/>
          <w:bCs/>
        </w:rPr>
        <w:t xml:space="preserve"> </w:t>
      </w:r>
      <w:r w:rsidR="000F0EA3">
        <w:rPr>
          <w:b/>
          <w:bCs/>
        </w:rPr>
        <w:t>(</w:t>
      </w:r>
      <w:proofErr w:type="spellStart"/>
      <w:r w:rsidR="000F0EA3">
        <w:rPr>
          <w:b/>
          <w:bCs/>
        </w:rPr>
        <w:t>msg</w:t>
      </w:r>
      <w:proofErr w:type="spellEnd"/>
      <w:proofErr w:type="gramStart"/>
      <w:r w:rsidR="000F0EA3">
        <w:rPr>
          <w:b/>
          <w:bCs/>
        </w:rPr>
        <w:t xml:space="preserve">, </w:t>
      </w:r>
      <w:r w:rsidR="008C658F">
        <w:rPr>
          <w:b/>
          <w:bCs/>
        </w:rPr>
        <w:t xml:space="preserve"> </w:t>
      </w:r>
      <w:proofErr w:type="spellStart"/>
      <w:r w:rsidR="008C658F">
        <w:rPr>
          <w:b/>
          <w:bCs/>
        </w:rPr>
        <w:t>dest</w:t>
      </w:r>
      <w:proofErr w:type="spellEnd"/>
      <w:proofErr w:type="gramEnd"/>
      <w:r w:rsidR="008C658F">
        <w:rPr>
          <w:b/>
          <w:bCs/>
        </w:rPr>
        <w:t>):</w:t>
      </w:r>
    </w:p>
    <w:p w:rsidR="000F0EA3" w:rsidRDefault="000F0EA3" w:rsidP="00AD1A81">
      <w:pPr>
        <w:numPr>
          <w:ilvl w:val="0"/>
          <w:numId w:val="28"/>
        </w:numPr>
        <w:bidi w:val="0"/>
        <w:jc w:val="left"/>
      </w:pPr>
      <w:r>
        <w:t>Get Routing set.</w:t>
      </w:r>
    </w:p>
    <w:p w:rsidR="000F0EA3" w:rsidRDefault="00F31DA4" w:rsidP="00AD1A81">
      <w:pPr>
        <w:numPr>
          <w:ilvl w:val="0"/>
          <w:numId w:val="28"/>
        </w:numPr>
        <w:bidi w:val="0"/>
        <w:jc w:val="left"/>
      </w:pPr>
      <w:r>
        <w:t xml:space="preserve">Get </w:t>
      </w:r>
      <w:proofErr w:type="spellStart"/>
      <w:r>
        <w:t>next_hop</w:t>
      </w:r>
      <w:proofErr w:type="spellEnd"/>
      <w:r w:rsidR="00454BB3">
        <w:t xml:space="preserve"> from Routing Set</w:t>
      </w:r>
      <w:r>
        <w:t>.</w:t>
      </w:r>
    </w:p>
    <w:p w:rsidR="000F0EA3" w:rsidRDefault="000F0EA3" w:rsidP="00AD1A81">
      <w:pPr>
        <w:numPr>
          <w:ilvl w:val="0"/>
          <w:numId w:val="28"/>
        </w:numPr>
        <w:bidi w:val="0"/>
        <w:jc w:val="left"/>
      </w:pPr>
      <w:r>
        <w:t xml:space="preserve">Create </w:t>
      </w:r>
      <w:r w:rsidR="00F31DA4">
        <w:t>NEW_DATA_PACKET</w:t>
      </w:r>
      <w:r>
        <w:t xml:space="preserve"> Event with </w:t>
      </w:r>
      <w:r w:rsidR="00F31DA4">
        <w:t>source</w:t>
      </w:r>
      <w:r w:rsidR="00D22DCF">
        <w:t xml:space="preserve"> =</w:t>
      </w:r>
      <w:r>
        <w:t xml:space="preserve">= </w:t>
      </w:r>
      <w:proofErr w:type="spellStart"/>
      <w:r>
        <w:t>this_node</w:t>
      </w:r>
      <w:proofErr w:type="spellEnd"/>
      <w:r>
        <w:t xml:space="preserve">, </w:t>
      </w:r>
      <w:r w:rsidR="00F31DA4">
        <w:t xml:space="preserve">destination </w:t>
      </w:r>
      <w:r>
        <w:t xml:space="preserve">== </w:t>
      </w:r>
      <w:proofErr w:type="spellStart"/>
      <w:r>
        <w:t>next_hop</w:t>
      </w:r>
      <w:proofErr w:type="spellEnd"/>
      <w:r>
        <w:t>.</w:t>
      </w:r>
    </w:p>
    <w:p w:rsidR="00B80FC9" w:rsidRDefault="00B80FC9" w:rsidP="00AD1A81">
      <w:pPr>
        <w:bidi w:val="0"/>
        <w:ind w:firstLine="576"/>
        <w:jc w:val="left"/>
        <w:rPr>
          <w:b/>
          <w:bCs/>
        </w:rPr>
      </w:pPr>
      <w:proofErr w:type="spellStart"/>
      <w:proofErr w:type="gramStart"/>
      <w:r>
        <w:rPr>
          <w:b/>
          <w:bCs/>
        </w:rPr>
        <w:t>CalculateMPRSet</w:t>
      </w:r>
      <w:proofErr w:type="spellEnd"/>
      <w:r>
        <w:rPr>
          <w:b/>
          <w:bCs/>
        </w:rPr>
        <w:t>(</w:t>
      </w:r>
      <w:proofErr w:type="gramEnd"/>
      <w:r>
        <w:rPr>
          <w:b/>
          <w:bCs/>
        </w:rPr>
        <w:t>):</w:t>
      </w:r>
      <w:r w:rsidR="006E48FB">
        <w:rPr>
          <w:b/>
          <w:bCs/>
        </w:rPr>
        <w:t xml:space="preserve"> (This is a suggestion for greedy algorithm)</w:t>
      </w:r>
    </w:p>
    <w:p w:rsidR="001D71ED" w:rsidRDefault="00A203D9" w:rsidP="00AD1A81">
      <w:pPr>
        <w:numPr>
          <w:ilvl w:val="0"/>
          <w:numId w:val="43"/>
        </w:numPr>
        <w:bidi w:val="0"/>
        <w:jc w:val="left"/>
      </w:pPr>
      <w:r>
        <w:t xml:space="preserve">Set </w:t>
      </w:r>
      <w:proofErr w:type="spellStart"/>
      <w:r>
        <w:t>mpr</w:t>
      </w:r>
      <w:proofErr w:type="spellEnd"/>
      <w:r>
        <w:t xml:space="preserve"> = f</w:t>
      </w:r>
      <w:r w:rsidR="00454BB3">
        <w:t>alse for all nodes in Neighbor S</w:t>
      </w:r>
      <w:r>
        <w:t>et.</w:t>
      </w:r>
    </w:p>
    <w:p w:rsidR="00A203D9" w:rsidRDefault="00A203D9" w:rsidP="00AD1A81">
      <w:pPr>
        <w:numPr>
          <w:ilvl w:val="0"/>
          <w:numId w:val="43"/>
        </w:numPr>
        <w:bidi w:val="0"/>
        <w:jc w:val="left"/>
      </w:pPr>
      <w:r>
        <w:lastRenderedPageBreak/>
        <w:t xml:space="preserve">Sort </w:t>
      </w:r>
      <w:r w:rsidR="00454BB3">
        <w:t>Neighbor Set</w:t>
      </w:r>
      <w:r>
        <w:t xml:space="preserve"> in decreasing order according</w:t>
      </w:r>
      <w:r w:rsidR="006E48FB">
        <w:t xml:space="preserve"> to number of </w:t>
      </w:r>
      <w:r w:rsidR="00454BB3">
        <w:t>neighbors for each node in Neighbor Set</w:t>
      </w:r>
      <w:r>
        <w:t>.</w:t>
      </w:r>
    </w:p>
    <w:p w:rsidR="00A203D9" w:rsidRDefault="00A203D9" w:rsidP="00AD1A81">
      <w:pPr>
        <w:numPr>
          <w:ilvl w:val="0"/>
          <w:numId w:val="43"/>
        </w:numPr>
        <w:bidi w:val="0"/>
        <w:jc w:val="left"/>
      </w:pPr>
      <w:r>
        <w:t xml:space="preserve">For each node (n) in the sorted  </w:t>
      </w:r>
      <w:r w:rsidR="00C571CC">
        <w:t xml:space="preserve">Neighbor Set </w:t>
      </w:r>
      <w:r>
        <w:t>from the head:</w:t>
      </w:r>
    </w:p>
    <w:p w:rsidR="00A203D9" w:rsidRDefault="00A203D9" w:rsidP="00AD1A81">
      <w:pPr>
        <w:numPr>
          <w:ilvl w:val="1"/>
          <w:numId w:val="43"/>
        </w:numPr>
        <w:bidi w:val="0"/>
        <w:jc w:val="left"/>
      </w:pPr>
      <w:r>
        <w:t xml:space="preserve">Set </w:t>
      </w:r>
      <w:proofErr w:type="spellStart"/>
      <w:r>
        <w:t>mpr</w:t>
      </w:r>
      <w:proofErr w:type="spellEnd"/>
      <w:r>
        <w:t xml:space="preserve"> = true.</w:t>
      </w:r>
    </w:p>
    <w:p w:rsidR="00A203D9" w:rsidRDefault="00A203D9" w:rsidP="00AD1A81">
      <w:pPr>
        <w:numPr>
          <w:ilvl w:val="1"/>
          <w:numId w:val="43"/>
        </w:numPr>
        <w:bidi w:val="0"/>
        <w:jc w:val="left"/>
      </w:pPr>
      <w:r>
        <w:t xml:space="preserve">Add </w:t>
      </w:r>
      <w:proofErr w:type="spellStart"/>
      <w:r>
        <w:t>n.neighbors</w:t>
      </w:r>
      <w:proofErr w:type="spellEnd"/>
      <w:r>
        <w:t xml:space="preserve"> to 2-hop_list;</w:t>
      </w:r>
    </w:p>
    <w:p w:rsidR="00A203D9" w:rsidRPr="001D71ED" w:rsidRDefault="00A203D9" w:rsidP="00AD1A81">
      <w:pPr>
        <w:numPr>
          <w:ilvl w:val="1"/>
          <w:numId w:val="43"/>
        </w:numPr>
        <w:bidi w:val="0"/>
        <w:jc w:val="left"/>
      </w:pPr>
      <w:r>
        <w:t xml:space="preserve">If 2-hop list has all 2-hop neighbors of current node </w:t>
      </w:r>
      <w:r w:rsidRPr="00A203D9">
        <w:rPr>
          <w:position w:val="-6"/>
        </w:rPr>
        <w:object w:dxaOrig="300" w:dyaOrig="220">
          <v:shape id="_x0000_i1038" type="#_x0000_t75" style="width:15pt;height:11.25pt" o:ole="">
            <v:imagedata r:id="rId28" o:title=""/>
          </v:shape>
          <o:OLEObject Type="Embed" ProgID="Equation.DSMT4" ShapeID="_x0000_i1038" DrawAspect="Content" ObjectID="_1318672510" r:id="rId29"/>
        </w:object>
      </w:r>
      <w:r>
        <w:t>stop.</w:t>
      </w:r>
    </w:p>
    <w:p w:rsidR="0009416A" w:rsidRDefault="0009416A" w:rsidP="00AD1A81">
      <w:pPr>
        <w:bidi w:val="0"/>
        <w:ind w:firstLine="576"/>
        <w:jc w:val="left"/>
        <w:rPr>
          <w:b/>
          <w:bCs/>
        </w:rPr>
      </w:pPr>
      <w:proofErr w:type="spellStart"/>
      <w:r>
        <w:rPr>
          <w:b/>
          <w:bCs/>
        </w:rPr>
        <w:t>CalculateRoute</w:t>
      </w:r>
      <w:proofErr w:type="spellEnd"/>
      <w:r w:rsidR="00AE637C">
        <w:rPr>
          <w:b/>
          <w:bCs/>
        </w:rPr>
        <w:t>(</w:t>
      </w:r>
      <w:proofErr w:type="spellStart"/>
      <w:r w:rsidR="00AE637C">
        <w:rPr>
          <w:b/>
          <w:bCs/>
        </w:rPr>
        <w:t>x</w:t>
      </w:r>
      <w:proofErr w:type="gramStart"/>
      <w:r w:rsidR="00AE637C">
        <w:rPr>
          <w:b/>
          <w:bCs/>
        </w:rPr>
        <w:t>,y</w:t>
      </w:r>
      <w:proofErr w:type="spellEnd"/>
      <w:proofErr w:type="gramEnd"/>
      <w:r>
        <w:rPr>
          <w:b/>
          <w:bCs/>
        </w:rPr>
        <w:t>):</w:t>
      </w:r>
    </w:p>
    <w:p w:rsidR="00536072" w:rsidRDefault="00422967" w:rsidP="00AD1A81">
      <w:pPr>
        <w:bidi w:val="0"/>
        <w:jc w:val="left"/>
      </w:pPr>
      <w:r>
        <w:rPr>
          <w:b/>
          <w:bCs/>
        </w:rPr>
        <w:tab/>
      </w:r>
      <w:proofErr w:type="gramStart"/>
      <w:r w:rsidR="00426803">
        <w:t>Implemen</w:t>
      </w:r>
      <w:r w:rsidR="002F442B">
        <w:t>tation of an</w:t>
      </w:r>
      <w:r>
        <w:t xml:space="preserve"> algorithm to find the shortest path between x and y.</w:t>
      </w:r>
      <w:proofErr w:type="gramEnd"/>
    </w:p>
    <w:p w:rsidR="002E2D1F" w:rsidRDefault="00195582" w:rsidP="00AD1A81">
      <w:pPr>
        <w:pStyle w:val="Heading2"/>
        <w:bidi w:val="0"/>
        <w:jc w:val="left"/>
      </w:pPr>
      <w:bookmarkStart w:id="100" w:name="_Toc244784448"/>
      <w:r>
        <w:t>Dispatcher</w:t>
      </w:r>
      <w:bookmarkEnd w:id="100"/>
    </w:p>
    <w:p w:rsidR="002E2D1F" w:rsidRDefault="002E2D1F" w:rsidP="00AD1A81">
      <w:pPr>
        <w:numPr>
          <w:ilvl w:val="0"/>
          <w:numId w:val="9"/>
        </w:numPr>
        <w:bidi w:val="0"/>
        <w:jc w:val="left"/>
      </w:pPr>
      <w:r>
        <w:t>While queue isn't empty</w:t>
      </w:r>
    </w:p>
    <w:p w:rsidR="002E2D1F" w:rsidRDefault="002E2D1F" w:rsidP="00AD1A81">
      <w:pPr>
        <w:numPr>
          <w:ilvl w:val="0"/>
          <w:numId w:val="10"/>
        </w:numPr>
        <w:bidi w:val="0"/>
        <w:jc w:val="left"/>
      </w:pPr>
      <w:r>
        <w:t>Pull next event from queue</w:t>
      </w:r>
    </w:p>
    <w:p w:rsidR="002E2D1F" w:rsidRDefault="002E2D1F" w:rsidP="00AD1A81">
      <w:pPr>
        <w:numPr>
          <w:ilvl w:val="0"/>
          <w:numId w:val="10"/>
        </w:numPr>
        <w:bidi w:val="0"/>
        <w:jc w:val="left"/>
      </w:pPr>
      <w:r>
        <w:t>If (</w:t>
      </w:r>
      <w:proofErr w:type="spellStart"/>
      <w:r>
        <w:t>event.type</w:t>
      </w:r>
      <w:proofErr w:type="spellEnd"/>
      <w:r>
        <w:t xml:space="preserve"> == NEW_STATION)</w:t>
      </w:r>
    </w:p>
    <w:p w:rsidR="002E2D1F" w:rsidRDefault="002E2D1F" w:rsidP="00AD1A81">
      <w:pPr>
        <w:numPr>
          <w:ilvl w:val="0"/>
          <w:numId w:val="11"/>
        </w:numPr>
        <w:bidi w:val="0"/>
        <w:jc w:val="left"/>
      </w:pPr>
      <w:r>
        <w:t>Add new station to Topology Manager</w:t>
      </w:r>
    </w:p>
    <w:p w:rsidR="00195582" w:rsidRDefault="00195582" w:rsidP="00AD1A81">
      <w:pPr>
        <w:numPr>
          <w:ilvl w:val="0"/>
          <w:numId w:val="11"/>
        </w:numPr>
        <w:bidi w:val="0"/>
        <w:jc w:val="left"/>
      </w:pPr>
      <w:r>
        <w:t xml:space="preserve">Create a new OLSRv2 layer object for this station. </w:t>
      </w:r>
    </w:p>
    <w:p w:rsidR="002E2D1F" w:rsidRDefault="002E2D1F" w:rsidP="00AD1A81">
      <w:pPr>
        <w:numPr>
          <w:ilvl w:val="0"/>
          <w:numId w:val="10"/>
        </w:numPr>
        <w:bidi w:val="0"/>
        <w:jc w:val="left"/>
      </w:pPr>
      <w:r>
        <w:t>If (</w:t>
      </w:r>
      <w:proofErr w:type="spellStart"/>
      <w:r>
        <w:t>event.type</w:t>
      </w:r>
      <w:proofErr w:type="spellEnd"/>
      <w:r>
        <w:t xml:space="preserve"> == STATION_MOVED)</w:t>
      </w:r>
    </w:p>
    <w:p w:rsidR="002E2D1F" w:rsidRDefault="002E2D1F" w:rsidP="00AD1A81">
      <w:pPr>
        <w:numPr>
          <w:ilvl w:val="0"/>
          <w:numId w:val="12"/>
        </w:numPr>
        <w:bidi w:val="0"/>
        <w:jc w:val="left"/>
      </w:pPr>
      <w:r>
        <w:t>Update Topology Manager with new station coordination</w:t>
      </w:r>
    </w:p>
    <w:p w:rsidR="002E2D1F" w:rsidRDefault="002E2D1F" w:rsidP="00AD1A81">
      <w:pPr>
        <w:numPr>
          <w:ilvl w:val="0"/>
          <w:numId w:val="10"/>
        </w:numPr>
        <w:bidi w:val="0"/>
        <w:jc w:val="left"/>
      </w:pPr>
      <w:r>
        <w:t>If (</w:t>
      </w:r>
      <w:proofErr w:type="spellStart"/>
      <w:r>
        <w:t>event.type</w:t>
      </w:r>
      <w:proofErr w:type="spellEnd"/>
      <w:r>
        <w:t xml:space="preserve"> == STATION_REMOVED)</w:t>
      </w:r>
    </w:p>
    <w:p w:rsidR="002E2D1F" w:rsidRDefault="002E2D1F" w:rsidP="00AD1A81">
      <w:pPr>
        <w:numPr>
          <w:ilvl w:val="0"/>
          <w:numId w:val="13"/>
        </w:numPr>
        <w:bidi w:val="0"/>
        <w:jc w:val="left"/>
      </w:pPr>
      <w:r>
        <w:t>Remove station from Topology Manager</w:t>
      </w:r>
    </w:p>
    <w:p w:rsidR="00195582" w:rsidRDefault="00195582" w:rsidP="00AD1A81">
      <w:pPr>
        <w:numPr>
          <w:ilvl w:val="0"/>
          <w:numId w:val="13"/>
        </w:numPr>
        <w:bidi w:val="0"/>
        <w:jc w:val="left"/>
      </w:pPr>
      <w:r>
        <w:t>Delete the OLSRv2 layer object associated with this station.</w:t>
      </w:r>
    </w:p>
    <w:p w:rsidR="002E2D1F" w:rsidRDefault="002E2D1F" w:rsidP="00AD1A81">
      <w:pPr>
        <w:numPr>
          <w:ilvl w:val="0"/>
          <w:numId w:val="10"/>
        </w:numPr>
        <w:bidi w:val="0"/>
        <w:jc w:val="left"/>
      </w:pPr>
      <w:r>
        <w:t>If (</w:t>
      </w:r>
      <w:proofErr w:type="spellStart"/>
      <w:r>
        <w:t>event.type</w:t>
      </w:r>
      <w:proofErr w:type="spellEnd"/>
      <w:r>
        <w:t xml:space="preserve"> == NEW_DATA_PACKET)</w:t>
      </w:r>
    </w:p>
    <w:p w:rsidR="002E2D1F" w:rsidRDefault="002E2D1F" w:rsidP="00AD1A81">
      <w:pPr>
        <w:numPr>
          <w:ilvl w:val="0"/>
          <w:numId w:val="14"/>
        </w:numPr>
        <w:bidi w:val="0"/>
        <w:jc w:val="left"/>
      </w:pPr>
      <w:r>
        <w:t xml:space="preserve">Execute method </w:t>
      </w:r>
      <w:proofErr w:type="spellStart"/>
      <w:r>
        <w:t>send_data_</w:t>
      </w:r>
      <w:proofErr w:type="gramStart"/>
      <w:r>
        <w:t>message</w:t>
      </w:r>
      <w:proofErr w:type="spellEnd"/>
      <w:r>
        <w:t>(</w:t>
      </w:r>
      <w:proofErr w:type="spellStart"/>
      <w:proofErr w:type="gramEnd"/>
      <w:r w:rsidR="009E0A9D">
        <w:t>msg</w:t>
      </w:r>
      <w:proofErr w:type="spellEnd"/>
      <w:r w:rsidR="009E0A9D">
        <w:t xml:space="preserve">, </w:t>
      </w:r>
      <w:r>
        <w:t xml:space="preserve">station target) in station </w:t>
      </w:r>
      <w:r w:rsidR="009E0A9D">
        <w:t>OLSRv2 layer object associated with the source station.</w:t>
      </w:r>
    </w:p>
    <w:p w:rsidR="002E2D1F" w:rsidRDefault="002E2D1F" w:rsidP="00AD1A81">
      <w:pPr>
        <w:numPr>
          <w:ilvl w:val="0"/>
          <w:numId w:val="10"/>
        </w:numPr>
        <w:bidi w:val="0"/>
        <w:jc w:val="left"/>
      </w:pPr>
      <w:r>
        <w:t>If (</w:t>
      </w:r>
      <w:proofErr w:type="spellStart"/>
      <w:r>
        <w:t>event.type</w:t>
      </w:r>
      <w:proofErr w:type="spellEnd"/>
      <w:r>
        <w:t xml:space="preserve"> == SEND_HELLO_MESSAGE)</w:t>
      </w:r>
    </w:p>
    <w:p w:rsidR="002E2D1F" w:rsidRDefault="00C160E5" w:rsidP="00AD1A81">
      <w:pPr>
        <w:numPr>
          <w:ilvl w:val="0"/>
          <w:numId w:val="15"/>
        </w:numPr>
        <w:bidi w:val="0"/>
        <w:jc w:val="left"/>
      </w:pPr>
      <w:r>
        <w:t>Get station</w:t>
      </w:r>
      <w:r w:rsidR="002E2D1F">
        <w:t>s neighbors from Topology Manager</w:t>
      </w:r>
    </w:p>
    <w:p w:rsidR="002E2D1F" w:rsidRDefault="002E2D1F" w:rsidP="00AD1A81">
      <w:pPr>
        <w:numPr>
          <w:ilvl w:val="0"/>
          <w:numId w:val="15"/>
        </w:numPr>
        <w:bidi w:val="0"/>
        <w:jc w:val="left"/>
      </w:pPr>
      <w:r>
        <w:t>For each neighbor do:</w:t>
      </w:r>
    </w:p>
    <w:p w:rsidR="002E2D1F" w:rsidRDefault="002E2D1F" w:rsidP="00AD1A81">
      <w:pPr>
        <w:numPr>
          <w:ilvl w:val="0"/>
          <w:numId w:val="16"/>
        </w:numPr>
        <w:bidi w:val="0"/>
        <w:jc w:val="left"/>
      </w:pPr>
      <w:r>
        <w:t xml:space="preserve">Execute </w:t>
      </w:r>
      <w:proofErr w:type="spellStart"/>
      <w:r>
        <w:t>received_hello_message</w:t>
      </w:r>
      <w:proofErr w:type="spellEnd"/>
      <w:r>
        <w:t>(</w:t>
      </w:r>
      <w:proofErr w:type="spellStart"/>
      <w:r w:rsidR="00C160E5">
        <w:t>msg</w:t>
      </w:r>
      <w:proofErr w:type="spellEnd"/>
      <w:r>
        <w:t>)</w:t>
      </w:r>
    </w:p>
    <w:p w:rsidR="002E2D1F" w:rsidRDefault="002E2D1F" w:rsidP="00AD1A81">
      <w:pPr>
        <w:numPr>
          <w:ilvl w:val="0"/>
          <w:numId w:val="10"/>
        </w:numPr>
        <w:bidi w:val="0"/>
        <w:jc w:val="left"/>
      </w:pPr>
      <w:r>
        <w:t>If (</w:t>
      </w:r>
      <w:proofErr w:type="spellStart"/>
      <w:r>
        <w:t>event.type</w:t>
      </w:r>
      <w:proofErr w:type="spellEnd"/>
      <w:r>
        <w:t xml:space="preserve"> == SEND_TC_MESSAGE)</w:t>
      </w:r>
    </w:p>
    <w:p w:rsidR="002E2D1F" w:rsidRDefault="002E2D1F" w:rsidP="00AD1A81">
      <w:pPr>
        <w:numPr>
          <w:ilvl w:val="0"/>
          <w:numId w:val="17"/>
        </w:numPr>
        <w:bidi w:val="0"/>
        <w:jc w:val="left"/>
      </w:pPr>
      <w:r>
        <w:t>Get station's neighbors from Topology Manager</w:t>
      </w:r>
    </w:p>
    <w:p w:rsidR="002E2D1F" w:rsidRDefault="002E2D1F" w:rsidP="00AD1A81">
      <w:pPr>
        <w:numPr>
          <w:ilvl w:val="0"/>
          <w:numId w:val="17"/>
        </w:numPr>
        <w:bidi w:val="0"/>
        <w:jc w:val="left"/>
      </w:pPr>
      <w:r>
        <w:t>For each neighbor do:</w:t>
      </w:r>
    </w:p>
    <w:p w:rsidR="002E2D1F" w:rsidRDefault="002E2D1F" w:rsidP="00AD1A81">
      <w:pPr>
        <w:numPr>
          <w:ilvl w:val="0"/>
          <w:numId w:val="19"/>
        </w:numPr>
        <w:bidi w:val="0"/>
        <w:jc w:val="left"/>
      </w:pPr>
      <w:r>
        <w:t xml:space="preserve">Execute </w:t>
      </w:r>
      <w:proofErr w:type="spellStart"/>
      <w:r>
        <w:t>received_tc_message</w:t>
      </w:r>
      <w:proofErr w:type="spellEnd"/>
      <w:r>
        <w:t>(</w:t>
      </w:r>
      <w:proofErr w:type="spellStart"/>
      <w:r w:rsidR="00065954">
        <w:t>msg</w:t>
      </w:r>
      <w:proofErr w:type="spellEnd"/>
      <w:r>
        <w:t>)</w:t>
      </w:r>
    </w:p>
    <w:p w:rsidR="002E2D1F" w:rsidRDefault="002E2D1F" w:rsidP="00AD1A81">
      <w:pPr>
        <w:numPr>
          <w:ilvl w:val="0"/>
          <w:numId w:val="10"/>
        </w:numPr>
        <w:bidi w:val="0"/>
        <w:jc w:val="left"/>
      </w:pPr>
      <w:r>
        <w:t>If (</w:t>
      </w:r>
      <w:proofErr w:type="spellStart"/>
      <w:r>
        <w:t>event.type</w:t>
      </w:r>
      <w:proofErr w:type="spellEnd"/>
      <w:r>
        <w:t xml:space="preserve"> == CHECK_STATION_VALIDITY)</w:t>
      </w:r>
    </w:p>
    <w:p w:rsidR="002E2D1F" w:rsidRDefault="002E2D1F" w:rsidP="00AD1A81">
      <w:pPr>
        <w:numPr>
          <w:ilvl w:val="0"/>
          <w:numId w:val="20"/>
        </w:numPr>
        <w:bidi w:val="0"/>
        <w:jc w:val="left"/>
      </w:pPr>
      <w:r>
        <w:t xml:space="preserve">Execute </w:t>
      </w:r>
      <w:proofErr w:type="spellStart"/>
      <w:r>
        <w:t>check_station_valid</w:t>
      </w:r>
      <w:proofErr w:type="spellEnd"/>
      <w:r>
        <w:t>(station target) in station source</w:t>
      </w:r>
    </w:p>
    <w:p w:rsidR="002E2D1F" w:rsidRPr="000C75E3" w:rsidRDefault="002E2D1F" w:rsidP="00AD1A81">
      <w:pPr>
        <w:bidi w:val="0"/>
        <w:jc w:val="left"/>
      </w:pPr>
    </w:p>
    <w:p w:rsidR="008D3067" w:rsidRDefault="00065954" w:rsidP="00AD1A81">
      <w:pPr>
        <w:pStyle w:val="Heading2"/>
        <w:bidi w:val="0"/>
        <w:jc w:val="left"/>
      </w:pPr>
      <w:bookmarkStart w:id="101" w:name="_Toc244784449"/>
      <w:r>
        <w:t>Topology Manager</w:t>
      </w:r>
      <w:bookmarkEnd w:id="101"/>
    </w:p>
    <w:p w:rsidR="00BC55A0" w:rsidRPr="00E17DB2" w:rsidRDefault="00BC55A0" w:rsidP="00AD1A81">
      <w:pPr>
        <w:numPr>
          <w:ilvl w:val="0"/>
          <w:numId w:val="29"/>
        </w:numPr>
        <w:bidi w:val="0"/>
        <w:jc w:val="left"/>
        <w:rPr>
          <w:b/>
          <w:bCs/>
        </w:rPr>
      </w:pPr>
      <w:proofErr w:type="spellStart"/>
      <w:r w:rsidRPr="00E17DB2">
        <w:rPr>
          <w:b/>
          <w:bCs/>
        </w:rPr>
        <w:t>Create_new_station</w:t>
      </w:r>
      <w:proofErr w:type="spellEnd"/>
      <w:r w:rsidRPr="00E17DB2">
        <w:rPr>
          <w:b/>
          <w:bCs/>
        </w:rPr>
        <w:t>:</w:t>
      </w:r>
    </w:p>
    <w:p w:rsidR="00BC55A0" w:rsidRDefault="00BC55A0" w:rsidP="00AD1A81">
      <w:pPr>
        <w:numPr>
          <w:ilvl w:val="0"/>
          <w:numId w:val="30"/>
        </w:numPr>
        <w:bidi w:val="0"/>
        <w:jc w:val="left"/>
      </w:pPr>
      <w:r>
        <w:t xml:space="preserve">Create new station S using </w:t>
      </w:r>
      <w:proofErr w:type="spellStart"/>
      <w:r>
        <w:t>x</w:t>
      </w:r>
      <w:proofErr w:type="gramStart"/>
      <w:r>
        <w:t>,y</w:t>
      </w:r>
      <w:proofErr w:type="spellEnd"/>
      <w:proofErr w:type="gramEnd"/>
      <w:r>
        <w:t xml:space="preserve"> coordination from the event details.</w:t>
      </w:r>
    </w:p>
    <w:p w:rsidR="00BC55A0" w:rsidRDefault="00BC55A0" w:rsidP="00AD1A81">
      <w:pPr>
        <w:numPr>
          <w:ilvl w:val="0"/>
          <w:numId w:val="30"/>
        </w:numPr>
        <w:bidi w:val="0"/>
        <w:jc w:val="left"/>
      </w:pPr>
      <w:r>
        <w:lastRenderedPageBreak/>
        <w:t xml:space="preserve">Find all station within a radius of </w:t>
      </w:r>
      <w:proofErr w:type="gramStart"/>
      <w:r>
        <w:t>R(</w:t>
      </w:r>
      <w:proofErr w:type="gramEnd"/>
      <w:r>
        <w:t>specified by user) and add them as neighbors of S.</w:t>
      </w:r>
    </w:p>
    <w:p w:rsidR="00BC55A0" w:rsidRDefault="00BC55A0" w:rsidP="00AD1A81">
      <w:pPr>
        <w:numPr>
          <w:ilvl w:val="0"/>
          <w:numId w:val="30"/>
        </w:numPr>
        <w:bidi w:val="0"/>
        <w:jc w:val="left"/>
      </w:pPr>
      <w:r>
        <w:t>For each station found add S to its neighbor list.</w:t>
      </w:r>
    </w:p>
    <w:p w:rsidR="00BC55A0" w:rsidRDefault="00BC55A0" w:rsidP="00AD1A81">
      <w:pPr>
        <w:numPr>
          <w:ilvl w:val="0"/>
          <w:numId w:val="29"/>
        </w:numPr>
        <w:bidi w:val="0"/>
        <w:jc w:val="left"/>
        <w:rPr>
          <w:b/>
          <w:bCs/>
        </w:rPr>
      </w:pPr>
      <w:proofErr w:type="spellStart"/>
      <w:r w:rsidRPr="00E17DB2">
        <w:rPr>
          <w:b/>
          <w:bCs/>
        </w:rPr>
        <w:t>Remove_station</w:t>
      </w:r>
      <w:proofErr w:type="spellEnd"/>
      <w:r w:rsidRPr="00E17DB2">
        <w:rPr>
          <w:b/>
          <w:bCs/>
        </w:rPr>
        <w:t>:</w:t>
      </w:r>
    </w:p>
    <w:p w:rsidR="00BC55A0" w:rsidRDefault="00BC55A0" w:rsidP="00AD1A81">
      <w:pPr>
        <w:numPr>
          <w:ilvl w:val="0"/>
          <w:numId w:val="31"/>
        </w:numPr>
        <w:bidi w:val="0"/>
        <w:jc w:val="left"/>
      </w:pPr>
      <w:r>
        <w:t>Find station S in stations list.</w:t>
      </w:r>
    </w:p>
    <w:p w:rsidR="00BC55A0" w:rsidRDefault="00BC55A0" w:rsidP="00AD1A81">
      <w:pPr>
        <w:numPr>
          <w:ilvl w:val="0"/>
          <w:numId w:val="31"/>
        </w:numPr>
        <w:bidi w:val="0"/>
        <w:jc w:val="left"/>
      </w:pPr>
      <w:r>
        <w:t>If S not found return. (possibly report warning)</w:t>
      </w:r>
    </w:p>
    <w:p w:rsidR="00BC55A0" w:rsidRDefault="00BC55A0" w:rsidP="00AD1A81">
      <w:pPr>
        <w:numPr>
          <w:ilvl w:val="0"/>
          <w:numId w:val="31"/>
        </w:numPr>
        <w:bidi w:val="0"/>
        <w:jc w:val="left"/>
      </w:pPr>
      <w:r>
        <w:t>For each neighbor specified in S neighbor's list remove S from its list.</w:t>
      </w:r>
    </w:p>
    <w:p w:rsidR="00BC55A0" w:rsidRPr="00E17DB2" w:rsidRDefault="00BC55A0" w:rsidP="00AD1A81">
      <w:pPr>
        <w:numPr>
          <w:ilvl w:val="0"/>
          <w:numId w:val="31"/>
        </w:numPr>
        <w:bidi w:val="0"/>
        <w:jc w:val="left"/>
      </w:pPr>
      <w:r>
        <w:t>Remove station S.</w:t>
      </w:r>
    </w:p>
    <w:p w:rsidR="00BC55A0" w:rsidRDefault="00BC55A0" w:rsidP="00AD1A81">
      <w:pPr>
        <w:numPr>
          <w:ilvl w:val="0"/>
          <w:numId w:val="29"/>
        </w:numPr>
        <w:bidi w:val="0"/>
        <w:jc w:val="left"/>
        <w:rPr>
          <w:b/>
          <w:bCs/>
        </w:rPr>
      </w:pPr>
      <w:proofErr w:type="spellStart"/>
      <w:r>
        <w:rPr>
          <w:b/>
          <w:bCs/>
        </w:rPr>
        <w:t>Move_station</w:t>
      </w:r>
      <w:proofErr w:type="spellEnd"/>
      <w:r>
        <w:rPr>
          <w:b/>
          <w:bCs/>
        </w:rPr>
        <w:t>:</w:t>
      </w:r>
    </w:p>
    <w:p w:rsidR="00BC55A0" w:rsidRPr="00A65BB3" w:rsidRDefault="00A65BB3" w:rsidP="00AD1A81">
      <w:pPr>
        <w:numPr>
          <w:ilvl w:val="0"/>
          <w:numId w:val="32"/>
        </w:numPr>
        <w:bidi w:val="0"/>
        <w:jc w:val="left"/>
      </w:pPr>
      <w:r>
        <w:t xml:space="preserve">Execute </w:t>
      </w:r>
      <w:proofErr w:type="spellStart"/>
      <w:r w:rsidRPr="00A65BB3">
        <w:t>Remove_station</w:t>
      </w:r>
      <w:proofErr w:type="spellEnd"/>
      <w:r>
        <w:t xml:space="preserve"> S</w:t>
      </w:r>
      <w:r w:rsidR="00BC55A0" w:rsidRPr="00A65BB3">
        <w:t>.</w:t>
      </w:r>
    </w:p>
    <w:p w:rsidR="00BC55A0" w:rsidRDefault="00A65BB3" w:rsidP="00AD1A81">
      <w:pPr>
        <w:numPr>
          <w:ilvl w:val="0"/>
          <w:numId w:val="32"/>
        </w:numPr>
        <w:bidi w:val="0"/>
        <w:jc w:val="left"/>
      </w:pPr>
      <w:r>
        <w:t xml:space="preserve">Execute </w:t>
      </w:r>
      <w:proofErr w:type="spellStart"/>
      <w:r>
        <w:t>Create_new_station</w:t>
      </w:r>
      <w:proofErr w:type="spellEnd"/>
      <w:r>
        <w:t xml:space="preserve"> in the new coordination.</w:t>
      </w:r>
    </w:p>
    <w:p w:rsidR="00BC55A0" w:rsidRDefault="00BC55A0" w:rsidP="00AD1A81">
      <w:pPr>
        <w:numPr>
          <w:ilvl w:val="0"/>
          <w:numId w:val="29"/>
        </w:numPr>
        <w:bidi w:val="0"/>
        <w:jc w:val="left"/>
        <w:rPr>
          <w:b/>
          <w:bCs/>
        </w:rPr>
      </w:pPr>
      <w:proofErr w:type="spellStart"/>
      <w:r>
        <w:rPr>
          <w:b/>
          <w:bCs/>
        </w:rPr>
        <w:t>Get_station_neighbors</w:t>
      </w:r>
      <w:proofErr w:type="spellEnd"/>
      <w:r>
        <w:rPr>
          <w:b/>
          <w:bCs/>
        </w:rPr>
        <w:t>:</w:t>
      </w:r>
    </w:p>
    <w:p w:rsidR="00BC55A0" w:rsidRDefault="00BC55A0" w:rsidP="00AD1A81">
      <w:pPr>
        <w:numPr>
          <w:ilvl w:val="0"/>
          <w:numId w:val="35"/>
        </w:numPr>
        <w:bidi w:val="0"/>
        <w:jc w:val="left"/>
      </w:pPr>
      <w:r>
        <w:t>Find station S in stations list.</w:t>
      </w:r>
    </w:p>
    <w:p w:rsidR="00BC55A0" w:rsidRPr="00EF1899" w:rsidRDefault="00BC55A0" w:rsidP="00AD1A81">
      <w:pPr>
        <w:numPr>
          <w:ilvl w:val="0"/>
          <w:numId w:val="35"/>
        </w:numPr>
        <w:bidi w:val="0"/>
        <w:jc w:val="left"/>
      </w:pPr>
      <w:r>
        <w:t>Return all stations in S neighbors list.</w:t>
      </w:r>
    </w:p>
    <w:p w:rsidR="00BC55A0" w:rsidRDefault="00BC55A0" w:rsidP="00AD1A81">
      <w:pPr>
        <w:numPr>
          <w:ilvl w:val="0"/>
          <w:numId w:val="29"/>
        </w:numPr>
        <w:bidi w:val="0"/>
        <w:jc w:val="left"/>
        <w:rPr>
          <w:b/>
          <w:bCs/>
        </w:rPr>
      </w:pPr>
      <w:proofErr w:type="spellStart"/>
      <w:r>
        <w:rPr>
          <w:b/>
          <w:bCs/>
        </w:rPr>
        <w:t>Does_station_exist</w:t>
      </w:r>
      <w:proofErr w:type="spellEnd"/>
      <w:r>
        <w:rPr>
          <w:b/>
          <w:bCs/>
        </w:rPr>
        <w:t>:</w:t>
      </w:r>
    </w:p>
    <w:p w:rsidR="00BC55A0" w:rsidRDefault="00BC55A0" w:rsidP="00AD1A81">
      <w:pPr>
        <w:numPr>
          <w:ilvl w:val="0"/>
          <w:numId w:val="36"/>
        </w:numPr>
        <w:bidi w:val="0"/>
        <w:jc w:val="left"/>
      </w:pPr>
      <w:r>
        <w:t>Find station S in stations list.</w:t>
      </w:r>
    </w:p>
    <w:p w:rsidR="00BC55A0" w:rsidRDefault="00BC55A0" w:rsidP="00AD1A81">
      <w:pPr>
        <w:numPr>
          <w:ilvl w:val="0"/>
          <w:numId w:val="36"/>
        </w:numPr>
        <w:bidi w:val="0"/>
        <w:jc w:val="left"/>
      </w:pPr>
      <w:r>
        <w:t>If station exist return true.</w:t>
      </w:r>
    </w:p>
    <w:p w:rsidR="00BC55A0" w:rsidRDefault="00BC55A0" w:rsidP="00AD1A81">
      <w:pPr>
        <w:numPr>
          <w:ilvl w:val="0"/>
          <w:numId w:val="36"/>
        </w:numPr>
        <w:bidi w:val="0"/>
        <w:jc w:val="left"/>
      </w:pPr>
      <w:r>
        <w:t>Else return false.</w:t>
      </w: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AD1A81" w:rsidRDefault="00AD1A81" w:rsidP="00AD1A81">
      <w:pPr>
        <w:bidi w:val="0"/>
        <w:jc w:val="left"/>
      </w:pPr>
    </w:p>
    <w:p w:rsidR="003076EC" w:rsidRDefault="003076EC" w:rsidP="001C2558">
      <w:pPr>
        <w:pStyle w:val="Heading1"/>
        <w:bidi w:val="0"/>
        <w:jc w:val="left"/>
      </w:pPr>
      <w:bookmarkStart w:id="102" w:name="_Toc243569487"/>
      <w:bookmarkStart w:id="103" w:name="_Toc243569917"/>
      <w:bookmarkStart w:id="104" w:name="_Toc244784450"/>
      <w:r>
        <w:lastRenderedPageBreak/>
        <w:t>Appendixes</w:t>
      </w:r>
      <w:bookmarkEnd w:id="102"/>
      <w:bookmarkEnd w:id="103"/>
      <w:bookmarkEnd w:id="104"/>
      <w:r w:rsidR="00E132B0">
        <w:t xml:space="preserve"> </w:t>
      </w:r>
    </w:p>
    <w:p w:rsidR="003076EC" w:rsidRDefault="003076EC" w:rsidP="001C2558">
      <w:pPr>
        <w:pStyle w:val="Heading2"/>
        <w:bidi w:val="0"/>
        <w:jc w:val="left"/>
      </w:pPr>
      <w:bookmarkStart w:id="105" w:name="_Toc243569488"/>
      <w:bookmarkStart w:id="106" w:name="_Toc243569918"/>
      <w:bookmarkStart w:id="107" w:name="_Toc244784451"/>
      <w:r>
        <w:t>Appendix 1: Estimated project timetable</w:t>
      </w:r>
      <w:bookmarkEnd w:id="105"/>
      <w:bookmarkEnd w:id="106"/>
      <w:bookmarkEnd w:id="107"/>
    </w:p>
    <w:p w:rsidR="0061330E" w:rsidRPr="0061330E" w:rsidRDefault="0061330E" w:rsidP="0061330E">
      <w:pPr>
        <w:bidi w:val="0"/>
        <w:ind w:left="576"/>
      </w:pPr>
      <w:bookmarkStart w:id="108" w:name="_Toc243569489"/>
      <w:bookmarkStart w:id="109" w:name="_Toc243569919"/>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3076EC" w:rsidRDefault="003076EC" w:rsidP="001C2558">
      <w:pPr>
        <w:pStyle w:val="Heading2"/>
        <w:bidi w:val="0"/>
        <w:jc w:val="left"/>
      </w:pPr>
      <w:bookmarkStart w:id="110" w:name="_Toc244784452"/>
      <w:r>
        <w:t>Appendix 2: Requirements and Assumptions</w:t>
      </w:r>
      <w:bookmarkEnd w:id="108"/>
      <w:bookmarkEnd w:id="109"/>
      <w:bookmarkEnd w:id="110"/>
    </w:p>
    <w:p w:rsidR="0066256D" w:rsidRPr="0066256D" w:rsidRDefault="0066256D" w:rsidP="0066256D">
      <w:pPr>
        <w:pStyle w:val="Heading3"/>
        <w:bidi w:val="0"/>
      </w:pPr>
      <w:bookmarkStart w:id="111" w:name="_Toc244784453"/>
      <w:r>
        <w:t>Assumptions</w:t>
      </w:r>
      <w:bookmarkEnd w:id="111"/>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DD39B3">
        <w:fldChar w:fldCharType="begin"/>
      </w:r>
      <w:r>
        <w:instrText xml:space="preserve"> REF _Ref244443591 \w \h </w:instrText>
      </w:r>
      <w:r w:rsidR="00DD39B3">
        <w:fldChar w:fldCharType="separate"/>
      </w:r>
      <w:r>
        <w:rPr>
          <w:cs/>
        </w:rPr>
        <w:t>‎</w:t>
      </w:r>
      <w:r>
        <w:t>2</w:t>
      </w:r>
      <w:r w:rsidR="00DD39B3">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bookmarkStart w:id="112" w:name="_Toc244784454"/>
      <w:r>
        <w:t>Requirements</w:t>
      </w:r>
      <w:bookmarkEnd w:id="112"/>
    </w:p>
    <w:p w:rsidR="0066256D" w:rsidRPr="0066256D" w:rsidRDefault="0066256D" w:rsidP="0066256D">
      <w:pPr>
        <w:pStyle w:val="ListParagraph"/>
        <w:numPr>
          <w:ilvl w:val="0"/>
          <w:numId w:val="42"/>
        </w:numPr>
      </w:pPr>
      <w:r>
        <w:t>The simulator will be implemented in Java, so JVM is needed for execution.</w:t>
      </w:r>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0">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2">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9"/>
  </w:num>
  <w:num w:numId="23">
    <w:abstractNumId w:val="30"/>
  </w:num>
  <w:num w:numId="24">
    <w:abstractNumId w:val="32"/>
  </w:num>
  <w:num w:numId="25">
    <w:abstractNumId w:val="42"/>
  </w:num>
  <w:num w:numId="26">
    <w:abstractNumId w:val="41"/>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7"/>
  </w:num>
  <w:num w:numId="38">
    <w:abstractNumId w:val="22"/>
  </w:num>
  <w:num w:numId="39">
    <w:abstractNumId w:val="38"/>
  </w:num>
  <w:num w:numId="40">
    <w:abstractNumId w:val="10"/>
  </w:num>
  <w:num w:numId="41">
    <w:abstractNumId w:val="16"/>
  </w:num>
  <w:num w:numId="42">
    <w:abstractNumId w:val="4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626F"/>
    <w:rsid w:val="00010586"/>
    <w:rsid w:val="00026F01"/>
    <w:rsid w:val="000372CE"/>
    <w:rsid w:val="00043F03"/>
    <w:rsid w:val="0004667C"/>
    <w:rsid w:val="00065954"/>
    <w:rsid w:val="00066CDB"/>
    <w:rsid w:val="00067533"/>
    <w:rsid w:val="00087DB2"/>
    <w:rsid w:val="0009416A"/>
    <w:rsid w:val="000C24B0"/>
    <w:rsid w:val="000C75E3"/>
    <w:rsid w:val="000D3535"/>
    <w:rsid w:val="000D60ED"/>
    <w:rsid w:val="000E0D0D"/>
    <w:rsid w:val="000E17B0"/>
    <w:rsid w:val="000F0EA3"/>
    <w:rsid w:val="00100974"/>
    <w:rsid w:val="0011556B"/>
    <w:rsid w:val="001260B3"/>
    <w:rsid w:val="00130FA4"/>
    <w:rsid w:val="001465A9"/>
    <w:rsid w:val="00150B9D"/>
    <w:rsid w:val="00153809"/>
    <w:rsid w:val="001702C2"/>
    <w:rsid w:val="00176DA5"/>
    <w:rsid w:val="001779B2"/>
    <w:rsid w:val="0018780C"/>
    <w:rsid w:val="00190B43"/>
    <w:rsid w:val="001928F0"/>
    <w:rsid w:val="00195582"/>
    <w:rsid w:val="001B1FD6"/>
    <w:rsid w:val="001B2395"/>
    <w:rsid w:val="001B27F2"/>
    <w:rsid w:val="001B36DB"/>
    <w:rsid w:val="001C2558"/>
    <w:rsid w:val="001C3D1C"/>
    <w:rsid w:val="001C46FB"/>
    <w:rsid w:val="001C54D7"/>
    <w:rsid w:val="001D71ED"/>
    <w:rsid w:val="00201A25"/>
    <w:rsid w:val="00220234"/>
    <w:rsid w:val="00230EAB"/>
    <w:rsid w:val="00240AE2"/>
    <w:rsid w:val="00243B8B"/>
    <w:rsid w:val="00251010"/>
    <w:rsid w:val="00254393"/>
    <w:rsid w:val="00257223"/>
    <w:rsid w:val="002604CF"/>
    <w:rsid w:val="002738A7"/>
    <w:rsid w:val="0028171E"/>
    <w:rsid w:val="0028533B"/>
    <w:rsid w:val="002A2BFA"/>
    <w:rsid w:val="002A46A6"/>
    <w:rsid w:val="002B31E8"/>
    <w:rsid w:val="002B3772"/>
    <w:rsid w:val="002B4370"/>
    <w:rsid w:val="002B4525"/>
    <w:rsid w:val="002C2578"/>
    <w:rsid w:val="002C4BDB"/>
    <w:rsid w:val="002C592E"/>
    <w:rsid w:val="002D0EF7"/>
    <w:rsid w:val="002E2D1F"/>
    <w:rsid w:val="002F0E60"/>
    <w:rsid w:val="002F117B"/>
    <w:rsid w:val="002F442B"/>
    <w:rsid w:val="002F58D4"/>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619A"/>
    <w:rsid w:val="003D6690"/>
    <w:rsid w:val="003E4726"/>
    <w:rsid w:val="003E623D"/>
    <w:rsid w:val="003E6A06"/>
    <w:rsid w:val="003F396A"/>
    <w:rsid w:val="003F6A9A"/>
    <w:rsid w:val="00406B77"/>
    <w:rsid w:val="004149EE"/>
    <w:rsid w:val="00415F03"/>
    <w:rsid w:val="00422967"/>
    <w:rsid w:val="00424C81"/>
    <w:rsid w:val="00426803"/>
    <w:rsid w:val="00443910"/>
    <w:rsid w:val="00454BB3"/>
    <w:rsid w:val="004778AB"/>
    <w:rsid w:val="00480AA4"/>
    <w:rsid w:val="00480FE1"/>
    <w:rsid w:val="00491119"/>
    <w:rsid w:val="004A4AFD"/>
    <w:rsid w:val="004B36B8"/>
    <w:rsid w:val="004B37AE"/>
    <w:rsid w:val="004C1314"/>
    <w:rsid w:val="004E1AFE"/>
    <w:rsid w:val="004E5668"/>
    <w:rsid w:val="004F2CF5"/>
    <w:rsid w:val="004F70EE"/>
    <w:rsid w:val="004F745B"/>
    <w:rsid w:val="00501508"/>
    <w:rsid w:val="00513259"/>
    <w:rsid w:val="00515EEF"/>
    <w:rsid w:val="00520CD1"/>
    <w:rsid w:val="00536072"/>
    <w:rsid w:val="00543BEC"/>
    <w:rsid w:val="00560B53"/>
    <w:rsid w:val="0056697E"/>
    <w:rsid w:val="005758AA"/>
    <w:rsid w:val="005830A0"/>
    <w:rsid w:val="00583C56"/>
    <w:rsid w:val="00590EBA"/>
    <w:rsid w:val="005943CB"/>
    <w:rsid w:val="005A3288"/>
    <w:rsid w:val="005B6128"/>
    <w:rsid w:val="005C2DA2"/>
    <w:rsid w:val="005F2D46"/>
    <w:rsid w:val="005F363F"/>
    <w:rsid w:val="005F5D02"/>
    <w:rsid w:val="005F7D28"/>
    <w:rsid w:val="006035EF"/>
    <w:rsid w:val="006067DD"/>
    <w:rsid w:val="0061330E"/>
    <w:rsid w:val="006152E1"/>
    <w:rsid w:val="00624E8A"/>
    <w:rsid w:val="00625788"/>
    <w:rsid w:val="00647BAA"/>
    <w:rsid w:val="00653D6C"/>
    <w:rsid w:val="0066256D"/>
    <w:rsid w:val="00663385"/>
    <w:rsid w:val="00664AFA"/>
    <w:rsid w:val="00665FFF"/>
    <w:rsid w:val="006718EB"/>
    <w:rsid w:val="0067305C"/>
    <w:rsid w:val="00673D0C"/>
    <w:rsid w:val="00674541"/>
    <w:rsid w:val="00677366"/>
    <w:rsid w:val="00680EDD"/>
    <w:rsid w:val="00685FAA"/>
    <w:rsid w:val="00692BEA"/>
    <w:rsid w:val="006979DA"/>
    <w:rsid w:val="006A2E02"/>
    <w:rsid w:val="006B106F"/>
    <w:rsid w:val="006B6695"/>
    <w:rsid w:val="006C4B54"/>
    <w:rsid w:val="006C639C"/>
    <w:rsid w:val="006D3A50"/>
    <w:rsid w:val="006D5487"/>
    <w:rsid w:val="006E48FB"/>
    <w:rsid w:val="006E5335"/>
    <w:rsid w:val="006E7C12"/>
    <w:rsid w:val="00702473"/>
    <w:rsid w:val="007067CA"/>
    <w:rsid w:val="00720124"/>
    <w:rsid w:val="00756864"/>
    <w:rsid w:val="00781334"/>
    <w:rsid w:val="00782807"/>
    <w:rsid w:val="00783A0C"/>
    <w:rsid w:val="007843F7"/>
    <w:rsid w:val="0078462F"/>
    <w:rsid w:val="0078718B"/>
    <w:rsid w:val="007943BB"/>
    <w:rsid w:val="007B11A4"/>
    <w:rsid w:val="007B3A6A"/>
    <w:rsid w:val="007C1C14"/>
    <w:rsid w:val="007C24D2"/>
    <w:rsid w:val="007C3268"/>
    <w:rsid w:val="007C4039"/>
    <w:rsid w:val="007D2D62"/>
    <w:rsid w:val="00813D9D"/>
    <w:rsid w:val="008211EC"/>
    <w:rsid w:val="00824FF2"/>
    <w:rsid w:val="0083192F"/>
    <w:rsid w:val="0083223F"/>
    <w:rsid w:val="008658E0"/>
    <w:rsid w:val="00865C4D"/>
    <w:rsid w:val="0087060B"/>
    <w:rsid w:val="00875E6D"/>
    <w:rsid w:val="00884439"/>
    <w:rsid w:val="00887214"/>
    <w:rsid w:val="008A0027"/>
    <w:rsid w:val="008A771A"/>
    <w:rsid w:val="008B08AC"/>
    <w:rsid w:val="008B66FA"/>
    <w:rsid w:val="008C658F"/>
    <w:rsid w:val="008D1396"/>
    <w:rsid w:val="008D3067"/>
    <w:rsid w:val="008D44D1"/>
    <w:rsid w:val="008D6C9F"/>
    <w:rsid w:val="008D7D99"/>
    <w:rsid w:val="008E45C3"/>
    <w:rsid w:val="008F7663"/>
    <w:rsid w:val="009212F0"/>
    <w:rsid w:val="0092758C"/>
    <w:rsid w:val="00934506"/>
    <w:rsid w:val="009410C1"/>
    <w:rsid w:val="009431D1"/>
    <w:rsid w:val="00943446"/>
    <w:rsid w:val="009540B3"/>
    <w:rsid w:val="009A3E04"/>
    <w:rsid w:val="009B044B"/>
    <w:rsid w:val="009B659A"/>
    <w:rsid w:val="009B6D05"/>
    <w:rsid w:val="009B740D"/>
    <w:rsid w:val="009D091F"/>
    <w:rsid w:val="009D4683"/>
    <w:rsid w:val="009D4FA2"/>
    <w:rsid w:val="009D637C"/>
    <w:rsid w:val="009E0A9D"/>
    <w:rsid w:val="009E2920"/>
    <w:rsid w:val="009E4018"/>
    <w:rsid w:val="009F3414"/>
    <w:rsid w:val="00A10B67"/>
    <w:rsid w:val="00A203D9"/>
    <w:rsid w:val="00A25F7E"/>
    <w:rsid w:val="00A36949"/>
    <w:rsid w:val="00A46C77"/>
    <w:rsid w:val="00A534DE"/>
    <w:rsid w:val="00A62B53"/>
    <w:rsid w:val="00A65873"/>
    <w:rsid w:val="00A65BB3"/>
    <w:rsid w:val="00A820F6"/>
    <w:rsid w:val="00A85C20"/>
    <w:rsid w:val="00A9224E"/>
    <w:rsid w:val="00A97512"/>
    <w:rsid w:val="00AB3359"/>
    <w:rsid w:val="00AC6A4E"/>
    <w:rsid w:val="00AD0737"/>
    <w:rsid w:val="00AD0F6A"/>
    <w:rsid w:val="00AD1A81"/>
    <w:rsid w:val="00AE43EE"/>
    <w:rsid w:val="00AE5B51"/>
    <w:rsid w:val="00AE637C"/>
    <w:rsid w:val="00AF4FB9"/>
    <w:rsid w:val="00B03E02"/>
    <w:rsid w:val="00B106BB"/>
    <w:rsid w:val="00B161F3"/>
    <w:rsid w:val="00B167BF"/>
    <w:rsid w:val="00B36DEB"/>
    <w:rsid w:val="00B37A03"/>
    <w:rsid w:val="00B40C3B"/>
    <w:rsid w:val="00B47375"/>
    <w:rsid w:val="00B556BA"/>
    <w:rsid w:val="00B55CDB"/>
    <w:rsid w:val="00B656DF"/>
    <w:rsid w:val="00B70602"/>
    <w:rsid w:val="00B7100C"/>
    <w:rsid w:val="00B80FC9"/>
    <w:rsid w:val="00B83BF4"/>
    <w:rsid w:val="00B9464A"/>
    <w:rsid w:val="00B9743A"/>
    <w:rsid w:val="00BB2F32"/>
    <w:rsid w:val="00BC32E2"/>
    <w:rsid w:val="00BC55A0"/>
    <w:rsid w:val="00BD2D5D"/>
    <w:rsid w:val="00BE42BE"/>
    <w:rsid w:val="00C160E5"/>
    <w:rsid w:val="00C178C4"/>
    <w:rsid w:val="00C33023"/>
    <w:rsid w:val="00C42339"/>
    <w:rsid w:val="00C45A12"/>
    <w:rsid w:val="00C470A2"/>
    <w:rsid w:val="00C479C5"/>
    <w:rsid w:val="00C571CC"/>
    <w:rsid w:val="00C8224B"/>
    <w:rsid w:val="00C87656"/>
    <w:rsid w:val="00C921AD"/>
    <w:rsid w:val="00CA0686"/>
    <w:rsid w:val="00CA6B29"/>
    <w:rsid w:val="00CA71C7"/>
    <w:rsid w:val="00CB2E20"/>
    <w:rsid w:val="00CB354E"/>
    <w:rsid w:val="00CB3FD4"/>
    <w:rsid w:val="00CC483C"/>
    <w:rsid w:val="00CD7C81"/>
    <w:rsid w:val="00CE1F80"/>
    <w:rsid w:val="00CE7ABA"/>
    <w:rsid w:val="00CE7D5B"/>
    <w:rsid w:val="00CF2B03"/>
    <w:rsid w:val="00D1110F"/>
    <w:rsid w:val="00D22DCF"/>
    <w:rsid w:val="00D24A79"/>
    <w:rsid w:val="00D34BBC"/>
    <w:rsid w:val="00D35B42"/>
    <w:rsid w:val="00D46B38"/>
    <w:rsid w:val="00D47430"/>
    <w:rsid w:val="00D722F2"/>
    <w:rsid w:val="00D72FC1"/>
    <w:rsid w:val="00D84F5E"/>
    <w:rsid w:val="00D85664"/>
    <w:rsid w:val="00D92803"/>
    <w:rsid w:val="00DA09FD"/>
    <w:rsid w:val="00DB133E"/>
    <w:rsid w:val="00DB13A4"/>
    <w:rsid w:val="00DB4289"/>
    <w:rsid w:val="00DC16EB"/>
    <w:rsid w:val="00DC593C"/>
    <w:rsid w:val="00DC63F9"/>
    <w:rsid w:val="00DD12B7"/>
    <w:rsid w:val="00DD170B"/>
    <w:rsid w:val="00DD1883"/>
    <w:rsid w:val="00DD39B3"/>
    <w:rsid w:val="00DD6A61"/>
    <w:rsid w:val="00DF416E"/>
    <w:rsid w:val="00E02CB5"/>
    <w:rsid w:val="00E132B0"/>
    <w:rsid w:val="00E16E1D"/>
    <w:rsid w:val="00E25098"/>
    <w:rsid w:val="00E33521"/>
    <w:rsid w:val="00E4290E"/>
    <w:rsid w:val="00E450F2"/>
    <w:rsid w:val="00E50D4A"/>
    <w:rsid w:val="00E53179"/>
    <w:rsid w:val="00E56549"/>
    <w:rsid w:val="00E6008B"/>
    <w:rsid w:val="00E71CC2"/>
    <w:rsid w:val="00E73E8D"/>
    <w:rsid w:val="00E87287"/>
    <w:rsid w:val="00E87FBC"/>
    <w:rsid w:val="00E971BD"/>
    <w:rsid w:val="00E9742E"/>
    <w:rsid w:val="00EA1402"/>
    <w:rsid w:val="00EA4706"/>
    <w:rsid w:val="00EC34CA"/>
    <w:rsid w:val="00EE3498"/>
    <w:rsid w:val="00EE7B26"/>
    <w:rsid w:val="00EF0A2B"/>
    <w:rsid w:val="00F0250B"/>
    <w:rsid w:val="00F06BFA"/>
    <w:rsid w:val="00F31DA4"/>
    <w:rsid w:val="00F608E0"/>
    <w:rsid w:val="00F62456"/>
    <w:rsid w:val="00F64768"/>
    <w:rsid w:val="00F71E18"/>
    <w:rsid w:val="00F72CE1"/>
    <w:rsid w:val="00F73D29"/>
    <w:rsid w:val="00F91655"/>
    <w:rsid w:val="00F953DE"/>
    <w:rsid w:val="00FA3CCA"/>
    <w:rsid w:val="00FA3E69"/>
    <w:rsid w:val="00FB5C32"/>
    <w:rsid w:val="00FC27E5"/>
    <w:rsid w:val="00FD4E54"/>
    <w:rsid w:val="00FF112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42"/>
    <o:shapelayout v:ext="edit">
      <o:idmap v:ext="edit" data="1"/>
      <o:rules v:ext="edit">
        <o:r id="V:Rule5" type="connector" idref="#_x0000_s1035"/>
        <o:r id="V:Rule6" type="connector" idref="#_x0000_s1032"/>
        <o:r id="V:Rule7" type="connector" idref="#_x0000_s1033"/>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F62456"/>
    <w:pPr>
      <w:tabs>
        <w:tab w:val="right" w:pos="1418"/>
        <w:tab w:val="left" w:pos="2835"/>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image" Target="media/image1.jpeg"/><Relationship Id="rId18" Type="http://schemas.openxmlformats.org/officeDocument/2006/relationships/oleObject" Target="embeddings/oleObject4.bin"/><Relationship Id="rId26" Type="http://schemas.openxmlformats.org/officeDocument/2006/relationships/oleObject" Target="embeddings/oleObject12.bin"/><Relationship Id="rId3" Type="http://schemas.openxmlformats.org/officeDocument/2006/relationships/customXml" Target="../customXml/item3.xml"/><Relationship Id="rId21" Type="http://schemas.openxmlformats.org/officeDocument/2006/relationships/oleObject" Target="embeddings/oleObject7.bin"/><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3.bin"/><Relationship Id="rId25" Type="http://schemas.openxmlformats.org/officeDocument/2006/relationships/oleObject" Target="embeddings/oleObject11.bin"/><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6.bin"/><Relationship Id="rId29"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oleObject" Target="embeddings/oleObject10.bin"/><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9.bin"/><Relationship Id="rId28" Type="http://schemas.openxmlformats.org/officeDocument/2006/relationships/image" Target="media/image3.wmf"/><Relationship Id="rId10" Type="http://schemas.openxmlformats.org/officeDocument/2006/relationships/styles" Target="styles.xml"/><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image" Target="media/image2.wmf"/><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5B193-F92F-4BE7-B6C7-76C3B9A8E0AF}">
  <ds:schemaRefs>
    <ds:schemaRef ds:uri="http://schemas.openxmlformats.org/officeDocument/2006/bibliography"/>
  </ds:schemaRefs>
</ds:datastoreItem>
</file>

<file path=customXml/itemProps2.xml><?xml version="1.0" encoding="utf-8"?>
<ds:datastoreItem xmlns:ds="http://schemas.openxmlformats.org/officeDocument/2006/customXml" ds:itemID="{D5D25AD3-251B-476D-9BD2-A99398BCB322}">
  <ds:schemaRefs>
    <ds:schemaRef ds:uri="http://schemas.openxmlformats.org/officeDocument/2006/bibliography"/>
  </ds:schemaRefs>
</ds:datastoreItem>
</file>

<file path=customXml/itemProps3.xml><?xml version="1.0" encoding="utf-8"?>
<ds:datastoreItem xmlns:ds="http://schemas.openxmlformats.org/officeDocument/2006/customXml" ds:itemID="{311C086F-8E04-4D2D-ACB8-BD8E93D472A0}">
  <ds:schemaRefs>
    <ds:schemaRef ds:uri="http://schemas.openxmlformats.org/officeDocument/2006/bibliography"/>
  </ds:schemaRefs>
</ds:datastoreItem>
</file>

<file path=customXml/itemProps4.xml><?xml version="1.0" encoding="utf-8"?>
<ds:datastoreItem xmlns:ds="http://schemas.openxmlformats.org/officeDocument/2006/customXml" ds:itemID="{746673B4-F0FE-4677-8F51-77C483F97A3A}">
  <ds:schemaRefs>
    <ds:schemaRef ds:uri="http://schemas.openxmlformats.org/officeDocument/2006/bibliography"/>
  </ds:schemaRefs>
</ds:datastoreItem>
</file>

<file path=customXml/itemProps5.xml><?xml version="1.0" encoding="utf-8"?>
<ds:datastoreItem xmlns:ds="http://schemas.openxmlformats.org/officeDocument/2006/customXml" ds:itemID="{7E81C510-3A26-4723-B702-7E91297E9AE0}">
  <ds:schemaRefs>
    <ds:schemaRef ds:uri="http://schemas.openxmlformats.org/officeDocument/2006/bibliography"/>
  </ds:schemaRefs>
</ds:datastoreItem>
</file>

<file path=customXml/itemProps6.xml><?xml version="1.0" encoding="utf-8"?>
<ds:datastoreItem xmlns:ds="http://schemas.openxmlformats.org/officeDocument/2006/customXml" ds:itemID="{B03270E0-1347-4F6C-8353-8F43BBE3B7A7}">
  <ds:schemaRefs>
    <ds:schemaRef ds:uri="http://schemas.openxmlformats.org/officeDocument/2006/bibliography"/>
  </ds:schemaRefs>
</ds:datastoreItem>
</file>

<file path=customXml/itemProps7.xml><?xml version="1.0" encoding="utf-8"?>
<ds:datastoreItem xmlns:ds="http://schemas.openxmlformats.org/officeDocument/2006/customXml" ds:itemID="{AA260F8B-D2B3-4A9D-9FF5-F18CBE5464EB}">
  <ds:schemaRefs>
    <ds:schemaRef ds:uri="http://schemas.openxmlformats.org/officeDocument/2006/bibliography"/>
  </ds:schemaRefs>
</ds:datastoreItem>
</file>

<file path=customXml/itemProps8.xml><?xml version="1.0" encoding="utf-8"?>
<ds:datastoreItem xmlns:ds="http://schemas.openxmlformats.org/officeDocument/2006/customXml" ds:itemID="{084B670C-CEC4-46BA-BE3E-A0C495FFA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16</Pages>
  <Words>4714</Words>
  <Characters>23574</Characters>
  <Application>Microsoft Office Word</Application>
  <DocSecurity>0</DocSecurity>
  <Lines>196</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28232</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Asi</cp:lastModifiedBy>
  <cp:revision>88</cp:revision>
  <dcterms:created xsi:type="dcterms:W3CDTF">2009-10-26T20:12:00Z</dcterms:created>
  <dcterms:modified xsi:type="dcterms:W3CDTF">2009-11-02T11:08:00Z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