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02" w:rsidRDefault="00EA1402" w:rsidP="00DC63F9">
      <w:pPr>
        <w:pStyle w:val="NormalWeb"/>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The Computer Communication Lab (236340)</w:t>
      </w: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p>
    <w:p w:rsidR="00EA1402" w:rsidRDefault="00EA1402" w:rsidP="00EA1402">
      <w:pPr>
        <w:pStyle w:val="NormalWeb"/>
        <w:jc w:val="center"/>
        <w:rPr>
          <w:b/>
          <w:bCs/>
          <w:sz w:val="36"/>
          <w:szCs w:val="36"/>
        </w:rPr>
      </w:pPr>
      <w:r>
        <w:rPr>
          <w:b/>
          <w:bCs/>
          <w:sz w:val="36"/>
          <w:szCs w:val="36"/>
        </w:rPr>
        <w:t>Winter 2009-2010</w:t>
      </w:r>
    </w:p>
    <w:p w:rsidR="00EA1402" w:rsidRPr="00EA1402" w:rsidRDefault="00EA1402" w:rsidP="00EA1402">
      <w:pPr>
        <w:jc w:val="center"/>
        <w:rPr>
          <w:sz w:val="30"/>
          <w:szCs w:val="30"/>
          <w:rtl/>
        </w:rPr>
      </w:pPr>
      <w:r w:rsidRPr="00EA1402">
        <w:rPr>
          <w:rStyle w:val="tabletitle"/>
          <w:rFonts w:ascii="Arial" w:hAnsi="Arial" w:cs="Arial"/>
          <w:color w:val="auto"/>
          <w:sz w:val="36"/>
          <w:szCs w:val="36"/>
        </w:rPr>
        <w:t>OLSRv2 protocol simulation and analysis</w:t>
      </w:r>
    </w:p>
    <w:p w:rsidR="00EA1402" w:rsidRPr="00EA1402" w:rsidRDefault="00EA1402" w:rsidP="00EA1402">
      <w:pPr>
        <w:pStyle w:val="Heading3"/>
        <w:numPr>
          <w:ilvl w:val="0"/>
          <w:numId w:val="0"/>
        </w:numPr>
        <w:bidi w:val="0"/>
        <w:ind w:left="3240"/>
        <w:rPr>
          <w:sz w:val="38"/>
          <w:szCs w:val="38"/>
        </w:rPr>
      </w:pPr>
      <w:bookmarkStart w:id="0" w:name="_Toc134004807"/>
      <w:bookmarkStart w:id="1" w:name="_Toc134004969"/>
      <w:bookmarkStart w:id="2" w:name="_Toc134005119"/>
      <w:bookmarkStart w:id="3" w:name="_Toc243569462"/>
      <w:bookmarkStart w:id="4" w:name="_Toc243569892"/>
      <w:bookmarkStart w:id="5" w:name="_Toc243570877"/>
      <w:r w:rsidRPr="00EA1402">
        <w:rPr>
          <w:sz w:val="28"/>
          <w:szCs w:val="28"/>
        </w:rPr>
        <w:t>First Report</w:t>
      </w:r>
      <w:bookmarkEnd w:id="0"/>
      <w:bookmarkEnd w:id="1"/>
      <w:bookmarkEnd w:id="2"/>
      <w:bookmarkEnd w:id="3"/>
      <w:bookmarkEnd w:id="4"/>
      <w:bookmarkEnd w:id="5"/>
    </w:p>
    <w:p w:rsidR="00EA1402" w:rsidRDefault="00EA1402" w:rsidP="00EA1402">
      <w:pPr>
        <w:pStyle w:val="Heading1"/>
        <w:numPr>
          <w:ilvl w:val="0"/>
          <w:numId w:val="0"/>
        </w:num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EA1402" w:rsidRDefault="00EA1402" w:rsidP="00EA1402">
      <w:pPr>
        <w:bidi w:val="0"/>
      </w:pPr>
    </w:p>
    <w:p w:rsidR="00397447" w:rsidRDefault="00397447" w:rsidP="00397447">
      <w:pPr>
        <w:bidi w:val="0"/>
      </w:pPr>
    </w:p>
    <w:p w:rsidR="00397447" w:rsidRDefault="00397447" w:rsidP="00397447">
      <w:pPr>
        <w:bidi w:val="0"/>
      </w:pPr>
    </w:p>
    <w:p w:rsidR="00397447" w:rsidRDefault="00397447" w:rsidP="00397447">
      <w:pPr>
        <w:bidi w:val="0"/>
      </w:pPr>
    </w:p>
    <w:p w:rsidR="00EA1402" w:rsidRDefault="00EA1402" w:rsidP="00EA1402">
      <w:pPr>
        <w:pStyle w:val="Heading1"/>
        <w:numPr>
          <w:ilvl w:val="0"/>
          <w:numId w:val="0"/>
        </w:numPr>
        <w:bidi w:val="0"/>
      </w:pPr>
      <w:bookmarkStart w:id="6" w:name="_Toc134004808"/>
      <w:bookmarkStart w:id="7" w:name="_Toc134004970"/>
      <w:bookmarkStart w:id="8" w:name="_Toc134005120"/>
      <w:bookmarkStart w:id="9" w:name="_Toc243569463"/>
      <w:bookmarkStart w:id="10" w:name="_Toc243569893"/>
      <w:bookmarkStart w:id="11" w:name="_Toc243570878"/>
      <w:r>
        <w:t>Submitted by:</w:t>
      </w:r>
      <w:bookmarkEnd w:id="6"/>
      <w:bookmarkEnd w:id="7"/>
      <w:bookmarkEnd w:id="8"/>
      <w:bookmarkEnd w:id="9"/>
      <w:bookmarkEnd w:id="10"/>
      <w:bookmarkEnd w:id="11"/>
      <w:r>
        <w:t xml:space="preserve">     </w:t>
      </w:r>
    </w:p>
    <w:p w:rsidR="00EA1402" w:rsidRDefault="00EA1402" w:rsidP="00EA1402">
      <w:pPr>
        <w:pStyle w:val="Heading6"/>
        <w:numPr>
          <w:ilvl w:val="0"/>
          <w:numId w:val="0"/>
        </w:numPr>
      </w:pPr>
      <w:bookmarkStart w:id="12" w:name="_Toc243570879"/>
      <w:proofErr w:type="spellStart"/>
      <w:r>
        <w:t>Assaf</w:t>
      </w:r>
      <w:proofErr w:type="spellEnd"/>
      <w:r>
        <w:t xml:space="preserve"> </w:t>
      </w:r>
      <w:smartTag w:uri="urn:schemas-microsoft-com:office:smarttags" w:element="place">
        <w:smartTag w:uri="urn:schemas-microsoft-com:office:smarttags" w:element="country-region">
          <w:r>
            <w:t>Israel</w:t>
          </w:r>
        </w:smartTag>
      </w:smartTag>
      <w:bookmarkEnd w:id="12"/>
    </w:p>
    <w:p w:rsidR="00EA1402" w:rsidRDefault="00EA1402" w:rsidP="00EA1402">
      <w:pPr>
        <w:pStyle w:val="Heading6"/>
        <w:numPr>
          <w:ilvl w:val="0"/>
          <w:numId w:val="0"/>
        </w:numPr>
      </w:pPr>
      <w:bookmarkStart w:id="13" w:name="_Toc243570880"/>
      <w:r>
        <w:t xml:space="preserve">Eli </w:t>
      </w:r>
      <w:proofErr w:type="spellStart"/>
      <w:r>
        <w:t>Nazarov</w:t>
      </w:r>
      <w:bookmarkEnd w:id="13"/>
      <w:proofErr w:type="spellEnd"/>
    </w:p>
    <w:p w:rsidR="00EA1402" w:rsidRDefault="00EA1402" w:rsidP="00EA1402">
      <w:pPr>
        <w:pStyle w:val="Heading6"/>
        <w:numPr>
          <w:ilvl w:val="0"/>
          <w:numId w:val="0"/>
        </w:numPr>
      </w:pPr>
      <w:bookmarkStart w:id="14" w:name="_Toc243570881"/>
      <w:proofErr w:type="spellStart"/>
      <w:r>
        <w:t>Asi</w:t>
      </w:r>
      <w:proofErr w:type="spellEnd"/>
      <w:r>
        <w:t xml:space="preserve"> </w:t>
      </w:r>
      <w:proofErr w:type="spellStart"/>
      <w:r>
        <w:t>Bross</w:t>
      </w:r>
      <w:bookmarkEnd w:id="14"/>
      <w:proofErr w:type="spellEnd"/>
    </w:p>
    <w:p w:rsidR="00EA1402" w:rsidRDefault="00EA1402" w:rsidP="00EA1402">
      <w:pPr>
        <w:pStyle w:val="Heading6"/>
        <w:numPr>
          <w:ilvl w:val="0"/>
          <w:numId w:val="0"/>
        </w:numPr>
      </w:pPr>
    </w:p>
    <w:p w:rsidR="00B9743A" w:rsidRPr="00B9743A" w:rsidRDefault="00B9743A" w:rsidP="00B9743A">
      <w:pPr>
        <w:rPr>
          <w:lang w:eastAsia="he-IL"/>
        </w:rPr>
      </w:pPr>
    </w:p>
    <w:p w:rsidR="00EA1402" w:rsidRDefault="00EA1402" w:rsidP="00EA1402">
      <w:pPr>
        <w:pStyle w:val="Heading3"/>
        <w:numPr>
          <w:ilvl w:val="0"/>
          <w:numId w:val="0"/>
        </w:numPr>
        <w:bidi w:val="0"/>
      </w:pPr>
      <w:bookmarkStart w:id="15" w:name="_Toc243569464"/>
      <w:bookmarkStart w:id="16" w:name="_Toc243569894"/>
      <w:bookmarkStart w:id="17" w:name="_Toc243570882"/>
      <w:commentRangeStart w:id="18"/>
      <w:r>
        <w:t>Table of contents:</w:t>
      </w:r>
      <w:bookmarkEnd w:id="15"/>
      <w:bookmarkEnd w:id="16"/>
      <w:bookmarkEnd w:id="17"/>
      <w:commentRangeEnd w:id="18"/>
      <w:r w:rsidR="00443910">
        <w:rPr>
          <w:rStyle w:val="CommentReference"/>
          <w:rFonts w:ascii="Times New Roman" w:hAnsi="Times New Roman" w:cs="Times New Roman"/>
          <w:b w:val="0"/>
          <w:bCs w:val="0"/>
        </w:rPr>
        <w:commentReference w:id="18"/>
      </w:r>
    </w:p>
    <w:p w:rsidR="00B9743A" w:rsidRPr="00C45A12" w:rsidRDefault="007B11A4" w:rsidP="00C45A12">
      <w:pPr>
        <w:pStyle w:val="TOC3"/>
        <w:rPr>
          <w:rFonts w:ascii="Calibri" w:hAnsi="Calibri" w:cs="Arial"/>
          <w:noProof/>
          <w:color w:val="000000"/>
          <w:sz w:val="22"/>
          <w:szCs w:val="22"/>
          <w:u w:color="000000"/>
        </w:rPr>
      </w:pPr>
      <w:r w:rsidRPr="007B11A4">
        <w:fldChar w:fldCharType="begin"/>
      </w:r>
      <w:r w:rsidR="00B9743A">
        <w:instrText xml:space="preserve"> TOC \o \h \z </w:instrText>
      </w:r>
      <w:r w:rsidRPr="007B11A4">
        <w:fldChar w:fldCharType="separate"/>
      </w:r>
    </w:p>
    <w:p w:rsidR="00B9743A" w:rsidRPr="00C45A12" w:rsidRDefault="007B11A4" w:rsidP="004F70EE">
      <w:pPr>
        <w:pStyle w:val="TOC1"/>
        <w:rPr>
          <w:rFonts w:ascii="Calibri" w:hAnsi="Calibri" w:cs="Arial"/>
          <w:noProof/>
          <w:color w:val="000000"/>
          <w:sz w:val="22"/>
          <w:szCs w:val="22"/>
          <w:u w:color="000000"/>
          <w:rtl/>
        </w:rPr>
      </w:pPr>
      <w:hyperlink w:anchor="_Toc243570883" w:history="1">
        <w:r w:rsidR="00B9743A" w:rsidRPr="00C45A12">
          <w:rPr>
            <w:rStyle w:val="Hyperlink"/>
            <w:noProof/>
            <w:color w:val="000000"/>
            <w:u w:color="000000"/>
          </w:rPr>
          <w:t>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Introduction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84" w:history="1">
        <w:r w:rsidR="00B9743A" w:rsidRPr="00C45A12">
          <w:rPr>
            <w:rStyle w:val="Hyperlink"/>
            <w:noProof/>
            <w:color w:val="000000"/>
            <w:u w:color="000000"/>
          </w:rPr>
          <w:t>1.1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OLSR introduction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85" w:history="1">
        <w:r w:rsidR="00B9743A" w:rsidRPr="00C45A12">
          <w:rPr>
            <w:rStyle w:val="Hyperlink"/>
            <w:noProof/>
            <w:color w:val="000000"/>
            <w:u w:color="000000"/>
          </w:rPr>
          <w:t>1.2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Neighborhood Discovery Protocol (NHDP)</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3</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86" w:history="1">
        <w:r w:rsidR="00B9743A" w:rsidRPr="00C45A12">
          <w:rPr>
            <w:rStyle w:val="Hyperlink"/>
            <w:noProof/>
            <w:color w:val="000000"/>
            <w:u w:color="000000"/>
          </w:rPr>
          <w:t>1.3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Optimized</w:t>
        </w:r>
        <w:r w:rsidR="004F70EE" w:rsidRPr="00C45A12">
          <w:rPr>
            <w:rStyle w:val="Hyperlink"/>
            <w:noProof/>
            <w:color w:val="000000"/>
            <w:u w:color="000000"/>
          </w:rPr>
          <w:t xml:space="preserve"> Link State Routing Ver. 2</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1"/>
        <w:rPr>
          <w:rFonts w:ascii="Calibri" w:hAnsi="Calibri" w:cs="Arial"/>
          <w:noProof/>
          <w:color w:val="000000"/>
          <w:sz w:val="22"/>
          <w:szCs w:val="22"/>
          <w:u w:color="000000"/>
          <w:rtl/>
        </w:rPr>
      </w:pPr>
      <w:hyperlink w:anchor="_Toc243570887" w:history="1">
        <w:r w:rsidR="00B9743A" w:rsidRPr="00C45A12">
          <w:rPr>
            <w:rStyle w:val="Hyperlink"/>
            <w:noProof/>
            <w:color w:val="000000"/>
            <w:u w:color="000000"/>
          </w:rPr>
          <w:t>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Project Description</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88" w:history="1">
        <w:r w:rsidR="00B9743A" w:rsidRPr="00C45A12">
          <w:rPr>
            <w:rStyle w:val="Hyperlink"/>
            <w:noProof/>
            <w:color w:val="000000"/>
            <w:u w:color="000000"/>
          </w:rPr>
          <w:t>2.1</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Purpose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89" w:history="1">
        <w:r w:rsidR="00B9743A" w:rsidRPr="00C45A12">
          <w:rPr>
            <w:rStyle w:val="Hyperlink"/>
            <w:noProof/>
            <w:color w:val="000000"/>
            <w:u w:color="000000"/>
          </w:rPr>
          <w:t>2.2</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Main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Toc243570889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C45A12">
      <w:pPr>
        <w:pStyle w:val="TOC3"/>
        <w:tabs>
          <w:tab w:val="left" w:pos="1418"/>
        </w:tabs>
        <w:rPr>
          <w:rFonts w:ascii="Calibri" w:hAnsi="Calibri" w:cs="Arial"/>
          <w:noProof/>
          <w:color w:val="000000"/>
          <w:sz w:val="22"/>
          <w:szCs w:val="22"/>
          <w:u w:color="000000"/>
          <w:rtl/>
        </w:rPr>
      </w:pPr>
      <w:hyperlink w:anchor="_Toc243570890" w:history="1">
        <w:r w:rsidR="00B9743A" w:rsidRPr="00C45A12">
          <w:rPr>
            <w:rStyle w:val="Hyperlink"/>
            <w:noProof/>
            <w:color w:val="000000"/>
            <w:u w:color="000000"/>
          </w:rPr>
          <w:t>2.2.1</w:t>
        </w:r>
        <w:r w:rsidR="004F70EE" w:rsidRPr="00C45A12">
          <w:rPr>
            <w:rStyle w:val="Hyperlink"/>
            <w:noProof/>
            <w:color w:val="000000"/>
            <w:u w:color="000000"/>
          </w:rPr>
          <w:tab/>
        </w:r>
        <w:r w:rsidR="00B9743A" w:rsidRPr="00C45A12">
          <w:rPr>
            <w:rStyle w:val="Hyperlink"/>
            <w:noProof/>
            <w:color w:val="000000"/>
            <w:u w:color="000000"/>
          </w:rPr>
          <w:t xml:space="preserve">Utilization </w:t>
        </w:r>
        <w:r w:rsidR="004F70EE" w:rsidRPr="00C45A12">
          <w:rPr>
            <w:rStyle w:val="Hyperlink"/>
            <w:noProof/>
            <w:color w:val="000000"/>
            <w:u w:color="000000"/>
          </w:rPr>
          <w:t>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C45A12">
      <w:pPr>
        <w:pStyle w:val="TOC3"/>
        <w:tabs>
          <w:tab w:val="left" w:pos="1418"/>
        </w:tabs>
        <w:rPr>
          <w:rFonts w:ascii="Calibri" w:hAnsi="Calibri" w:cs="Arial"/>
          <w:noProof/>
          <w:color w:val="000000"/>
          <w:sz w:val="22"/>
          <w:szCs w:val="22"/>
          <w:u w:color="000000"/>
          <w:rtl/>
        </w:rPr>
      </w:pPr>
      <w:hyperlink w:anchor="_Toc243570891" w:history="1">
        <w:r w:rsidR="00B9743A" w:rsidRPr="00C45A12">
          <w:rPr>
            <w:rStyle w:val="Hyperlink"/>
            <w:noProof/>
            <w:color w:val="000000"/>
            <w:u w:color="000000"/>
          </w:rPr>
          <w:t>2.2.2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Network Reliability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C45A12">
      <w:pPr>
        <w:pStyle w:val="TOC3"/>
        <w:tabs>
          <w:tab w:val="left" w:pos="1418"/>
        </w:tabs>
        <w:rPr>
          <w:rFonts w:ascii="Calibri" w:hAnsi="Calibri" w:cs="Arial"/>
          <w:noProof/>
          <w:color w:val="000000"/>
          <w:sz w:val="22"/>
          <w:szCs w:val="22"/>
          <w:u w:color="000000"/>
          <w:rtl/>
        </w:rPr>
      </w:pPr>
      <w:hyperlink w:anchor="_Toc243570892" w:history="1">
        <w:r w:rsidR="00B9743A" w:rsidRPr="00C45A12">
          <w:rPr>
            <w:rStyle w:val="Hyperlink"/>
            <w:noProof/>
            <w:color w:val="000000"/>
            <w:u w:color="000000"/>
          </w:rPr>
          <w:t>2.2.3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C45A12">
      <w:pPr>
        <w:pStyle w:val="TOC3"/>
        <w:tabs>
          <w:tab w:val="left" w:pos="1418"/>
        </w:tabs>
        <w:rPr>
          <w:rFonts w:ascii="Calibri" w:hAnsi="Calibri" w:cs="Arial"/>
          <w:noProof/>
          <w:color w:val="000000"/>
          <w:sz w:val="22"/>
          <w:szCs w:val="22"/>
          <w:u w:color="000000"/>
          <w:rtl/>
        </w:rPr>
      </w:pPr>
      <w:hyperlink w:anchor="_Toc243570893" w:history="1">
        <w:r w:rsidR="00B9743A" w:rsidRPr="00C45A12">
          <w:rPr>
            <w:rStyle w:val="Hyperlink"/>
            <w:noProof/>
            <w:color w:val="000000"/>
            <w:u w:color="000000"/>
          </w:rPr>
          <w:t>2.2.4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Scalability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94" w:history="1">
        <w:r w:rsidR="00B9743A" w:rsidRPr="00C45A12">
          <w:rPr>
            <w:rStyle w:val="Hyperlink"/>
            <w:noProof/>
            <w:color w:val="000000"/>
            <w:u w:color="000000"/>
          </w:rPr>
          <w:t>2.3</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Stretched Goals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C45A12">
      <w:pPr>
        <w:pStyle w:val="TOC3"/>
        <w:tabs>
          <w:tab w:val="left" w:pos="1418"/>
        </w:tabs>
        <w:rPr>
          <w:rFonts w:ascii="Calibri" w:hAnsi="Calibri" w:cs="Arial"/>
          <w:noProof/>
          <w:color w:val="000000"/>
          <w:sz w:val="22"/>
          <w:szCs w:val="22"/>
          <w:u w:color="000000"/>
          <w:rtl/>
        </w:rPr>
      </w:pPr>
      <w:hyperlink w:anchor="_Toc243570895" w:history="1">
        <w:r w:rsidR="00B9743A" w:rsidRPr="00C45A12">
          <w:rPr>
            <w:rStyle w:val="Hyperlink"/>
            <w:noProof/>
            <w:color w:val="000000"/>
            <w:u w:color="000000"/>
          </w:rPr>
          <w:t>2.3.1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Topology mobility</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C45A12">
      <w:pPr>
        <w:pStyle w:val="TOC3"/>
        <w:tabs>
          <w:tab w:val="left" w:pos="1418"/>
        </w:tabs>
        <w:rPr>
          <w:rFonts w:ascii="Calibri" w:hAnsi="Calibri" w:cs="Arial"/>
          <w:noProof/>
          <w:color w:val="000000"/>
          <w:sz w:val="22"/>
          <w:szCs w:val="22"/>
          <w:u w:color="000000"/>
          <w:rtl/>
        </w:rPr>
      </w:pPr>
      <w:hyperlink w:anchor="_Toc243570896" w:history="1">
        <w:r w:rsidR="00B9743A" w:rsidRPr="00C45A12">
          <w:rPr>
            <w:rStyle w:val="Hyperlink"/>
            <w:noProof/>
            <w:color w:val="000000"/>
            <w:u w:color="000000"/>
          </w:rPr>
          <w:t>2.3.2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Secondary MPR sets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97" w:history="1">
        <w:r w:rsidR="00B9743A" w:rsidRPr="00C45A12">
          <w:rPr>
            <w:rStyle w:val="Hyperlink"/>
            <w:noProof/>
            <w:color w:val="000000"/>
            <w:u w:color="000000"/>
          </w:rPr>
          <w:t>2.4</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GUI</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898" w:history="1">
        <w:r w:rsidR="00B9743A" w:rsidRPr="00C45A12">
          <w:rPr>
            <w:rStyle w:val="Hyperlink"/>
            <w:noProof/>
            <w:color w:val="000000"/>
            <w:u w:color="000000"/>
          </w:rPr>
          <w:t>2.5</w:t>
        </w:r>
        <w:r w:rsidR="00B9743A" w:rsidRPr="00C45A12">
          <w:rPr>
            <w:rFonts w:ascii="Calibri" w:hAnsi="Calibri" w:cs="Arial"/>
            <w:noProof/>
            <w:color w:val="000000"/>
            <w:sz w:val="22"/>
            <w:szCs w:val="22"/>
            <w:u w:color="000000"/>
            <w:rtl/>
          </w:rPr>
          <w:tab/>
        </w:r>
        <w:r w:rsidR="004F70EE" w:rsidRPr="00C45A12">
          <w:rPr>
            <w:rStyle w:val="Hyperlink"/>
            <w:noProof/>
            <w:color w:val="000000"/>
            <w:u w:color="000000"/>
          </w:rPr>
          <w:t>Output</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1"/>
        <w:rPr>
          <w:rFonts w:ascii="Calibri" w:hAnsi="Calibri" w:cs="Arial"/>
          <w:noProof/>
          <w:color w:val="000000"/>
          <w:sz w:val="22"/>
          <w:szCs w:val="22"/>
          <w:u w:color="000000"/>
          <w:rtl/>
        </w:rPr>
      </w:pPr>
      <w:hyperlink w:anchor="_Toc243570899" w:history="1">
        <w:r w:rsidR="00B9743A" w:rsidRPr="00C45A12">
          <w:rPr>
            <w:rStyle w:val="Hyperlink"/>
            <w:noProof/>
            <w:color w:val="000000"/>
            <w:u w:color="000000"/>
          </w:rPr>
          <w:t>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General Layout</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Toc243570899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C45A12">
      <w:pPr>
        <w:pStyle w:val="TOC1"/>
        <w:rPr>
          <w:rFonts w:ascii="Calibri" w:hAnsi="Calibri" w:cs="Arial"/>
          <w:noProof/>
          <w:color w:val="000000"/>
          <w:sz w:val="22"/>
          <w:szCs w:val="22"/>
          <w:u w:color="000000"/>
          <w:rtl/>
        </w:rPr>
      </w:pPr>
      <w:hyperlink w:anchor="_Toc243570900" w:history="1">
        <w:r w:rsidR="00B9743A" w:rsidRPr="00C45A12">
          <w:rPr>
            <w:rStyle w:val="Hyperlink"/>
            <w:noProof/>
            <w:color w:val="000000"/>
            <w:u w:color="000000"/>
          </w:rPr>
          <w:t>4</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Modules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Toc243570900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4</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901" w:history="1">
        <w:r w:rsidR="00B9743A" w:rsidRPr="00C45A12">
          <w:rPr>
            <w:rStyle w:val="Hyperlink"/>
            <w:noProof/>
            <w:color w:val="000000"/>
            <w:u w:color="000000"/>
          </w:rPr>
          <w:t>4.1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Various modules details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Toc243570901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7B11A4" w:rsidP="004F70EE">
      <w:pPr>
        <w:pStyle w:val="TOC1"/>
        <w:rPr>
          <w:rFonts w:ascii="Calibri" w:hAnsi="Calibri" w:cs="Arial"/>
          <w:noProof/>
          <w:color w:val="000000"/>
          <w:sz w:val="22"/>
          <w:szCs w:val="22"/>
          <w:u w:color="000000"/>
          <w:rtl/>
        </w:rPr>
      </w:pPr>
      <w:hyperlink w:anchor="_Toc243570902" w:history="1">
        <w:r w:rsidR="00B9743A" w:rsidRPr="00C45A12">
          <w:rPr>
            <w:rStyle w:val="Hyperlink"/>
            <w:noProof/>
            <w:color w:val="000000"/>
            <w:u w:color="000000"/>
          </w:rPr>
          <w:t>5</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Main Algorithm</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Toc243570902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903" w:history="1">
        <w:r w:rsidR="00B9743A" w:rsidRPr="00C45A12">
          <w:rPr>
            <w:rStyle w:val="Hyperlink"/>
            <w:noProof/>
            <w:color w:val="000000"/>
            <w:u w:color="000000"/>
          </w:rPr>
          <w:t>5.1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Event Generation and Manipulation</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Toc243570903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904" w:history="1">
        <w:r w:rsidR="00B9743A" w:rsidRPr="00C45A12">
          <w:rPr>
            <w:rStyle w:val="Hyperlink"/>
            <w:noProof/>
            <w:color w:val="000000"/>
            <w:u w:color="000000"/>
          </w:rPr>
          <w:t>5.2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Throughput Analysis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Toc243570904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7B11A4" w:rsidP="004F70EE">
      <w:pPr>
        <w:pStyle w:val="TOC1"/>
        <w:rPr>
          <w:rFonts w:ascii="Calibri" w:hAnsi="Calibri" w:cs="Arial"/>
          <w:noProof/>
          <w:color w:val="000000"/>
          <w:sz w:val="22"/>
          <w:szCs w:val="22"/>
          <w:u w:color="000000"/>
          <w:rtl/>
        </w:rPr>
      </w:pPr>
      <w:hyperlink w:anchor="_Toc243570905" w:history="1">
        <w:r w:rsidR="00B9743A" w:rsidRPr="00C45A12">
          <w:rPr>
            <w:rStyle w:val="Hyperlink"/>
            <w:noProof/>
            <w:color w:val="000000"/>
            <w:u w:color="000000"/>
          </w:rPr>
          <w:t>6</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Appendixes</w:t>
        </w:r>
        <w:r w:rsidR="00B9743A" w:rsidRPr="00C45A12">
          <w:rPr>
            <w:b w:val="0"/>
            <w:bCs w:val="0"/>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Toc243570905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906" w:history="1">
        <w:r w:rsidR="00B9743A" w:rsidRPr="00C45A12">
          <w:rPr>
            <w:rStyle w:val="Hyperlink"/>
            <w:noProof/>
            <w:color w:val="000000"/>
            <w:u w:color="000000"/>
          </w:rPr>
          <w:t>6.1</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1: E</w:t>
        </w:r>
        <w:r w:rsidR="004F70EE" w:rsidRPr="00C45A12">
          <w:rPr>
            <w:rStyle w:val="Hyperlink"/>
            <w:noProof/>
            <w:color w:val="000000"/>
            <w:u w:color="000000"/>
          </w:rPr>
          <w:t>stimated project timetable</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Toc243570906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Pr="00C45A12" w:rsidRDefault="007B11A4" w:rsidP="004F70EE">
      <w:pPr>
        <w:pStyle w:val="TOC2"/>
        <w:rPr>
          <w:rFonts w:ascii="Calibri" w:hAnsi="Calibri" w:cs="Arial"/>
          <w:noProof/>
          <w:color w:val="000000"/>
          <w:sz w:val="22"/>
          <w:szCs w:val="22"/>
          <w:u w:color="000000"/>
          <w:rtl/>
        </w:rPr>
      </w:pPr>
      <w:hyperlink w:anchor="_Toc243570907" w:history="1">
        <w:r w:rsidR="00B9743A" w:rsidRPr="00C45A12">
          <w:rPr>
            <w:rStyle w:val="Hyperlink"/>
            <w:noProof/>
            <w:color w:val="000000"/>
            <w:u w:color="000000"/>
          </w:rPr>
          <w:t>6.2</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2: Requirements and Assumptions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Toc243570907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7B11A4" w:rsidP="004F70EE">
      <w:pPr>
        <w:pStyle w:val="TOC2"/>
        <w:rPr>
          <w:rFonts w:ascii="Calibri" w:hAnsi="Calibri" w:cs="Arial"/>
          <w:noProof/>
          <w:sz w:val="22"/>
          <w:szCs w:val="22"/>
          <w:rtl/>
        </w:rPr>
      </w:pPr>
      <w:hyperlink w:anchor="_Toc243570908" w:history="1">
        <w:r w:rsidR="00B9743A" w:rsidRPr="00C45A12">
          <w:rPr>
            <w:rStyle w:val="Hyperlink"/>
            <w:noProof/>
            <w:color w:val="000000"/>
            <w:u w:color="000000"/>
          </w:rPr>
          <w:t>6.3</w:t>
        </w:r>
        <w:r w:rsidR="00B9743A" w:rsidRPr="00C45A12">
          <w:rPr>
            <w:rFonts w:ascii="Calibri" w:hAnsi="Calibri" w:cs="Arial"/>
            <w:noProof/>
            <w:color w:val="000000"/>
            <w:sz w:val="22"/>
            <w:szCs w:val="22"/>
            <w:u w:color="000000"/>
            <w:rtl/>
          </w:rPr>
          <w:tab/>
        </w:r>
        <w:r w:rsidR="00B9743A" w:rsidRPr="00C45A12">
          <w:rPr>
            <w:rStyle w:val="Hyperlink"/>
            <w:noProof/>
            <w:color w:val="000000"/>
            <w:u w:color="000000"/>
          </w:rPr>
          <w:t>Appendix 3: Screen shots</w:t>
        </w:r>
        <w:r w:rsidR="00B9743A" w:rsidRPr="00C45A12">
          <w:rPr>
            <w:noProof/>
            <w:webHidden/>
            <w:color w:val="000000"/>
            <w:u w:color="000000"/>
            <w:rtl/>
          </w:rPr>
          <w:tab/>
        </w:r>
        <w:r w:rsidRPr="00C45A12">
          <w:rPr>
            <w:rStyle w:val="Hyperlink"/>
            <w:noProof/>
            <w:color w:val="000000"/>
            <w:u w:color="000000"/>
            <w:rtl/>
          </w:rPr>
          <w:fldChar w:fldCharType="begin"/>
        </w:r>
        <w:r w:rsidR="00B9743A" w:rsidRPr="00C45A12">
          <w:rPr>
            <w:noProof/>
            <w:webHidden/>
            <w:color w:val="000000"/>
            <w:u w:color="000000"/>
            <w:rtl/>
          </w:rPr>
          <w:instrText xml:space="preserve"> </w:instrText>
        </w:r>
        <w:r w:rsidR="00B9743A" w:rsidRPr="00C45A12">
          <w:rPr>
            <w:noProof/>
            <w:webHidden/>
            <w:color w:val="000000"/>
            <w:u w:color="000000"/>
          </w:rPr>
          <w:instrText>PAGEREF</w:instrText>
        </w:r>
        <w:r w:rsidR="00B9743A" w:rsidRPr="00C45A12">
          <w:rPr>
            <w:noProof/>
            <w:webHidden/>
            <w:color w:val="000000"/>
            <w:u w:color="000000"/>
            <w:rtl/>
          </w:rPr>
          <w:instrText xml:space="preserve"> _</w:instrText>
        </w:r>
        <w:r w:rsidR="00B9743A" w:rsidRPr="00C45A12">
          <w:rPr>
            <w:noProof/>
            <w:webHidden/>
            <w:color w:val="000000"/>
            <w:u w:color="000000"/>
          </w:rPr>
          <w:instrText>Toc243570908 \h</w:instrText>
        </w:r>
        <w:r w:rsidR="00B9743A" w:rsidRPr="00C45A12">
          <w:rPr>
            <w:noProof/>
            <w:webHidden/>
            <w:color w:val="000000"/>
            <w:u w:color="000000"/>
            <w:rtl/>
          </w:rPr>
          <w:instrText xml:space="preserve"> </w:instrText>
        </w:r>
        <w:r w:rsidRPr="00C45A12">
          <w:rPr>
            <w:rStyle w:val="Hyperlink"/>
            <w:noProof/>
            <w:color w:val="000000"/>
            <w:u w:color="000000"/>
            <w:rtl/>
          </w:rPr>
        </w:r>
        <w:r w:rsidRPr="00C45A12">
          <w:rPr>
            <w:rStyle w:val="Hyperlink"/>
            <w:noProof/>
            <w:color w:val="000000"/>
            <w:u w:color="000000"/>
            <w:rtl/>
          </w:rPr>
          <w:fldChar w:fldCharType="separate"/>
        </w:r>
        <w:r w:rsidR="00B9743A" w:rsidRPr="00C45A12">
          <w:rPr>
            <w:noProof/>
            <w:webHidden/>
            <w:color w:val="000000"/>
            <w:u w:color="000000"/>
            <w:rtl/>
          </w:rPr>
          <w:t>5</w:t>
        </w:r>
        <w:r w:rsidRPr="00C45A12">
          <w:rPr>
            <w:rStyle w:val="Hyperlink"/>
            <w:noProof/>
            <w:color w:val="000000"/>
            <w:u w:color="000000"/>
            <w:rtl/>
          </w:rPr>
          <w:fldChar w:fldCharType="end"/>
        </w:r>
      </w:hyperlink>
    </w:p>
    <w:p w:rsidR="00B9743A" w:rsidRDefault="007B11A4" w:rsidP="004F70EE">
      <w:pPr>
        <w:bidi w:val="0"/>
      </w:pPr>
      <w:r>
        <w:fldChar w:fldCharType="end"/>
      </w:r>
    </w:p>
    <w:p w:rsidR="004F70EE" w:rsidRDefault="004F70EE" w:rsidP="004F70EE">
      <w:pPr>
        <w:bidi w:val="0"/>
      </w:pPr>
    </w:p>
    <w:p w:rsidR="004F70EE" w:rsidRDefault="004F70EE" w:rsidP="004F70EE">
      <w:pPr>
        <w:bidi w:val="0"/>
      </w:pPr>
    </w:p>
    <w:p w:rsidR="004F70EE" w:rsidRDefault="004F70EE" w:rsidP="004F70EE">
      <w:pPr>
        <w:bidi w:val="0"/>
      </w:pPr>
    </w:p>
    <w:p w:rsidR="00E53179" w:rsidRDefault="00E53179" w:rsidP="00E53179">
      <w:pPr>
        <w:bidi w:val="0"/>
      </w:pPr>
    </w:p>
    <w:p w:rsidR="00E53179" w:rsidRPr="00B9743A" w:rsidRDefault="00E53179" w:rsidP="00E53179">
      <w:pPr>
        <w:bidi w:val="0"/>
      </w:pPr>
    </w:p>
    <w:p w:rsidR="00EA1402" w:rsidRDefault="00EA1402" w:rsidP="001C2558">
      <w:pPr>
        <w:pStyle w:val="Heading1"/>
        <w:bidi w:val="0"/>
        <w:jc w:val="left"/>
      </w:pPr>
      <w:bookmarkStart w:id="19" w:name="_Toc243569465"/>
      <w:bookmarkStart w:id="20" w:name="_Toc243569895"/>
      <w:bookmarkStart w:id="21" w:name="_Toc243570883"/>
      <w:r>
        <w:t>Introduction</w:t>
      </w:r>
      <w:bookmarkEnd w:id="19"/>
      <w:bookmarkEnd w:id="20"/>
      <w:bookmarkEnd w:id="21"/>
    </w:p>
    <w:p w:rsidR="008B08AC" w:rsidRDefault="008B08AC" w:rsidP="001C2558">
      <w:pPr>
        <w:pStyle w:val="Heading2"/>
        <w:bidi w:val="0"/>
        <w:jc w:val="left"/>
      </w:pPr>
      <w:bookmarkStart w:id="22" w:name="_Toc243569466"/>
      <w:bookmarkStart w:id="23" w:name="_Toc243569896"/>
      <w:bookmarkStart w:id="24" w:name="_Toc243570884"/>
      <w:r>
        <w:t>OLSR introduction</w:t>
      </w:r>
      <w:bookmarkEnd w:id="22"/>
      <w:bookmarkEnd w:id="23"/>
      <w:bookmarkEnd w:id="24"/>
    </w:p>
    <w:p w:rsidR="00E53179" w:rsidRDefault="00E53179" w:rsidP="001C2558">
      <w:pPr>
        <w:bidi w:val="0"/>
        <w:ind w:firstLine="576"/>
        <w:jc w:val="left"/>
      </w:pPr>
      <w:r>
        <w:tab/>
        <w:t>The Optimized Link State Routing Protocol (OLSR) is developed for mobile ad hoc networks.  It operates as a proactive protocol</w:t>
      </w:r>
      <w:r w:rsidR="00F608E0">
        <w:t xml:space="preserve"> (table driven)</w:t>
      </w:r>
      <w:r>
        <w:t xml:space="preserve"> which exchanges topology information with other nodes of the network regularly.  It was developed to work independently from other protocols.  Likewise it makes no assumptions about the underlying link-layer.  The protocol inherits the stability of a link state algorithm </w:t>
      </w:r>
      <w:r>
        <w:lastRenderedPageBreak/>
        <w:t>and has the advantage of having routes immediately available when needed due to its proactive nature.</w:t>
      </w:r>
    </w:p>
    <w:p w:rsidR="00E53179" w:rsidRDefault="00E53179" w:rsidP="001C2558">
      <w:pPr>
        <w:bidi w:val="0"/>
        <w:ind w:firstLine="576"/>
        <w:jc w:val="left"/>
      </w:pPr>
      <w:r>
        <w:tab/>
      </w:r>
      <w:commentRangeStart w:id="25"/>
      <w:r>
        <w:t>Multipoint Relays (MPR) is used in the OLSR protocol to minimize the overhead of flooding messages in the network by reducing redundant retransmissions in the same region.  Each node in the network selects a set of nodes in its symmetric 1-hop neighborhood which may retransmit its messages.  This set of selected neighbor nodes is called the "Multipoint Relay" (MPR) set of that node.  The neighbors of node X which are not in its MPR set, receive and process broadcast messages but do not retransmit broadcast messages received from node X.  In route calculation, the MPRs are used to form the route from a given node to any destination in the network.</w:t>
      </w:r>
    </w:p>
    <w:p w:rsidR="00E53179" w:rsidRDefault="00E53179" w:rsidP="001C2558">
      <w:pPr>
        <w:bidi w:val="0"/>
        <w:ind w:firstLine="576"/>
        <w:jc w:val="left"/>
      </w:pPr>
      <w:r>
        <w:t xml:space="preserve">Nodes select MPRs such that there </w:t>
      </w:r>
      <w:proofErr w:type="gramStart"/>
      <w:r>
        <w:t>exist</w:t>
      </w:r>
      <w:proofErr w:type="gramEnd"/>
      <w:r>
        <w:t xml:space="preserve"> a path to each of its 2-hop neighbors via a node selected as an MPR. These MPR nodes then source and forward control messages called TC that contains the MPR selectors. The forwarding path for TC messages is not shared among all nodes but varies depending on the source.</w:t>
      </w:r>
    </w:p>
    <w:commentRangeEnd w:id="25"/>
    <w:p w:rsidR="00E53179" w:rsidRDefault="00F608E0" w:rsidP="001C2558">
      <w:pPr>
        <w:bidi w:val="0"/>
        <w:ind w:firstLine="576"/>
        <w:jc w:val="left"/>
      </w:pPr>
      <w:r>
        <w:rPr>
          <w:rStyle w:val="CommentReference"/>
        </w:rPr>
        <w:commentReference w:id="25"/>
      </w:r>
      <w:r w:rsidR="00E53179">
        <w:tab/>
        <w:t>OLSR is well suited to large and dense mobile networks, as the optimization achieved using the MPRs works well in this context.  The larger and more dense a network, the more optimization can be achieved.  OLSR uses hop-by-hop routing, i.e., each node uses its local information to route packets.</w:t>
      </w:r>
    </w:p>
    <w:p w:rsidR="00E53179" w:rsidRDefault="00E53179" w:rsidP="001C2558">
      <w:pPr>
        <w:bidi w:val="0"/>
        <w:ind w:firstLine="576"/>
        <w:jc w:val="left"/>
      </w:pPr>
      <w:r>
        <w:tab/>
        <w:t>OLSR is designed to work in a completely distributed manner and does not depend on any central entity.  The protocol does not require reliable transmission of control messages since each node sends control messages periodically, and can therefore sustain a reasonable loss of some messages.</w:t>
      </w:r>
    </w:p>
    <w:p w:rsidR="00E53179" w:rsidRPr="00E53179" w:rsidRDefault="00E53179" w:rsidP="001C2558">
      <w:pPr>
        <w:bidi w:val="0"/>
        <w:jc w:val="left"/>
      </w:pPr>
    </w:p>
    <w:p w:rsidR="008B08AC" w:rsidRDefault="008B08AC" w:rsidP="001C2558">
      <w:pPr>
        <w:pStyle w:val="Heading2"/>
        <w:bidi w:val="0"/>
        <w:jc w:val="left"/>
      </w:pPr>
      <w:bookmarkStart w:id="26" w:name="_Toc243569467"/>
      <w:bookmarkStart w:id="27" w:name="_Toc243569897"/>
      <w:bookmarkStart w:id="28" w:name="_Toc243570885"/>
      <w:r>
        <w:t>Neighborhood Discovery Protocol (NHDP</w:t>
      </w:r>
      <w:bookmarkEnd w:id="26"/>
      <w:bookmarkEnd w:id="27"/>
      <w:bookmarkEnd w:id="28"/>
      <w:r w:rsidR="004F70EE">
        <w:t>)</w:t>
      </w:r>
    </w:p>
    <w:p w:rsidR="00F64768" w:rsidRDefault="008D7D99" w:rsidP="001C2558">
      <w:pPr>
        <w:bidi w:val="0"/>
        <w:ind w:firstLine="576"/>
        <w:jc w:val="left"/>
      </w:pPr>
      <w:r>
        <w:t xml:space="preserve">The NHDP objective is to maintain a 1-hop and 2-hop neighbors set for each node in a Mobile Ad-hoc Network (MANET). This enables the node, to use this information later, when implementing the OLSR protocol. NHDP is a table driven protocol, meaning </w:t>
      </w:r>
      <w:r w:rsidR="00F64768">
        <w:t>maintenance messages are used in order to maintain the nodes databases.</w:t>
      </w:r>
    </w:p>
    <w:p w:rsidR="00782807" w:rsidRDefault="00782807" w:rsidP="001C2558">
      <w:pPr>
        <w:bidi w:val="0"/>
        <w:ind w:firstLine="576"/>
        <w:jc w:val="left"/>
      </w:pPr>
      <w:r>
        <w:t>NHDP uses</w:t>
      </w:r>
      <w:r w:rsidR="008D7D99">
        <w:t xml:space="preserve"> only one type of messages,</w:t>
      </w:r>
      <w:r w:rsidR="00515EEF">
        <w:t xml:space="preserve"> called </w:t>
      </w:r>
      <w:r w:rsidR="00515EEF" w:rsidRPr="00F64768">
        <w:rPr>
          <w:i/>
          <w:iCs/>
        </w:rPr>
        <w:t>"Hello" messages</w:t>
      </w:r>
      <w:r w:rsidR="00515EEF">
        <w:t>. These messages are</w:t>
      </w:r>
      <w:r w:rsidR="008D7D99">
        <w:t xml:space="preserve"> sent between </w:t>
      </w:r>
      <w:r>
        <w:t>each</w:t>
      </w:r>
      <w:r w:rsidR="008D7D99">
        <w:t xml:space="preserve"> node </w:t>
      </w:r>
      <w:r>
        <w:t>and every</w:t>
      </w:r>
      <w:r w:rsidR="008D7D99">
        <w:t xml:space="preserve"> </w:t>
      </w:r>
      <w:r>
        <w:t>node that</w:t>
      </w:r>
      <w:r w:rsidR="008D7D99">
        <w:t xml:space="preserve"> is in its broadcast radius</w:t>
      </w:r>
      <w:r>
        <w:t xml:space="preserve"> (1-hop neighbors)</w:t>
      </w:r>
      <w:r w:rsidR="008D7D99">
        <w:t xml:space="preserve">, but not beyond. Meaning, these messages are not forwarded by any receiver. </w:t>
      </w:r>
      <w:r>
        <w:t xml:space="preserve">There role is passing information about a node's 1-hop neighbors to its 1-hop neighbors. A node, which receives a message, can add the sender to its 1-hop neighbors set. If the receiver is stated in the senders 1-hop neighbors set, he can state that the link is bi-directional (i.e. messages are send and received by both parties). The receiver can also construct </w:t>
      </w:r>
      <w:proofErr w:type="gramStart"/>
      <w:r>
        <w:t>a 2-hop neighbor</w:t>
      </w:r>
      <w:r w:rsidR="00F64768">
        <w:t>s</w:t>
      </w:r>
      <w:proofErr w:type="gramEnd"/>
      <w:r w:rsidR="00F64768">
        <w:t xml:space="preserve"> set, by joining all the received sender's 1-hop neighbors sets and subtracting its own 1-hop neighbors set. Meaning, node C is a 2-hop neighbor of node A, if it's a 1-hop neighbor of node B that is a 1-hop neighbor of node A, and C is not a 1-hop neighbor of node A.</w:t>
      </w:r>
    </w:p>
    <w:p w:rsidR="00DC16EB" w:rsidRDefault="00DC16EB" w:rsidP="00DC16EB">
      <w:pPr>
        <w:bidi w:val="0"/>
        <w:ind w:firstLine="576"/>
      </w:pPr>
    </w:p>
    <w:p w:rsidR="00EE7B26" w:rsidRDefault="00DB13A4" w:rsidP="00EE7B26">
      <w:pPr>
        <w:keepNext/>
        <w:bidi w:val="0"/>
        <w:ind w:firstLine="576"/>
        <w:jc w:val="center"/>
      </w:pPr>
      <w:r>
        <w:rPr>
          <w:noProof/>
        </w:rPr>
        <w:lastRenderedPageBreak/>
        <w:drawing>
          <wp:inline distT="0" distB="0" distL="0" distR="0">
            <wp:extent cx="2042509" cy="1981200"/>
            <wp:effectExtent l="3788" t="0" r="1578" b="0"/>
            <wp:docPr id="1" name="אובייקט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89300" cy="3186113"/>
                      <a:chOff x="8724900" y="3124200"/>
                      <a:chExt cx="3289300" cy="3186113"/>
                    </a:xfrm>
                  </a:grpSpPr>
                  <a:grpSp>
                    <a:nvGrpSpPr>
                      <a:cNvPr id="78" name="קבוצה 77"/>
                      <a:cNvGrpSpPr/>
                    </a:nvGrpSpPr>
                    <a:grpSpPr>
                      <a:xfrm>
                        <a:off x="8724900" y="3124200"/>
                        <a:ext cx="3289300" cy="3186113"/>
                        <a:chOff x="8724900" y="3124200"/>
                        <a:chExt cx="3289300" cy="3186113"/>
                      </a:xfrm>
                    </a:grpSpPr>
                    <a:sp>
                      <a:nvSpPr>
                        <a:cNvPr id="14338" name="Oval 1"/>
                        <a:cNvSpPr>
                          <a:spLocks/>
                        </a:cNvSpPr>
                      </a:nvSpPr>
                      <a:spPr bwMode="auto">
                        <a:xfrm>
                          <a:off x="10228263" y="53086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39" name="Oval 2"/>
                        <a:cNvSpPr>
                          <a:spLocks/>
                        </a:cNvSpPr>
                      </a:nvSpPr>
                      <a:spPr bwMode="auto">
                        <a:xfrm>
                          <a:off x="10215563"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0" name="Oval 3"/>
                        <a:cNvSpPr>
                          <a:spLocks/>
                        </a:cNvSpPr>
                      </a:nvSpPr>
                      <a:spPr bwMode="auto">
                        <a:xfrm>
                          <a:off x="10228263" y="3851275"/>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1" name="Oval 4"/>
                        <a:cNvSpPr>
                          <a:spLocks/>
                        </a:cNvSpPr>
                      </a:nvSpPr>
                      <a:spPr bwMode="auto">
                        <a:xfrm>
                          <a:off x="11068050"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2" name="Oval 5"/>
                        <a:cNvSpPr>
                          <a:spLocks/>
                        </a:cNvSpPr>
                      </a:nvSpPr>
                      <a:spPr bwMode="auto">
                        <a:xfrm>
                          <a:off x="94583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3" name="Oval 6"/>
                        <a:cNvSpPr>
                          <a:spLocks/>
                        </a:cNvSpPr>
                      </a:nvSpPr>
                      <a:spPr bwMode="auto">
                        <a:xfrm>
                          <a:off x="96694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4" name="Oval 7"/>
                        <a:cNvSpPr>
                          <a:spLocks/>
                        </a:cNvSpPr>
                      </a:nvSpPr>
                      <a:spPr bwMode="auto">
                        <a:xfrm>
                          <a:off x="10875963" y="4110038"/>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5" name="Oval 8"/>
                        <a:cNvSpPr>
                          <a:spLocks/>
                        </a:cNvSpPr>
                      </a:nvSpPr>
                      <a:spPr bwMode="auto">
                        <a:xfrm>
                          <a:off x="96694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6" name="Oval 9"/>
                        <a:cNvSpPr>
                          <a:spLocks/>
                        </a:cNvSpPr>
                      </a:nvSpPr>
                      <a:spPr bwMode="auto">
                        <a:xfrm>
                          <a:off x="10875963" y="5129213"/>
                          <a:ext cx="192087" cy="179387"/>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7" name="Oval 10"/>
                        <a:cNvSpPr>
                          <a:spLocks/>
                        </a:cNvSpPr>
                      </a:nvSpPr>
                      <a:spPr bwMode="auto">
                        <a:xfrm>
                          <a:off x="10228263" y="6132513"/>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8" name="Oval 11"/>
                        <a:cNvSpPr>
                          <a:spLocks/>
                        </a:cNvSpPr>
                      </a:nvSpPr>
                      <a:spPr bwMode="auto">
                        <a:xfrm>
                          <a:off x="10228263" y="3124200"/>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49" name="Oval 12"/>
                        <a:cNvSpPr>
                          <a:spLocks/>
                        </a:cNvSpPr>
                      </a:nvSpPr>
                      <a:spPr bwMode="auto">
                        <a:xfrm>
                          <a:off x="96694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0" name="Oval 13"/>
                        <a:cNvSpPr>
                          <a:spLocks/>
                        </a:cNvSpPr>
                      </a:nvSpPr>
                      <a:spPr bwMode="auto">
                        <a:xfrm>
                          <a:off x="905668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1" name="Oval 14"/>
                        <a:cNvSpPr>
                          <a:spLocks/>
                        </a:cNvSpPr>
                      </a:nvSpPr>
                      <a:spPr bwMode="auto">
                        <a:xfrm>
                          <a:off x="8724900" y="4579938"/>
                          <a:ext cx="192088"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2" name="Oval 15"/>
                        <a:cNvSpPr>
                          <a:spLocks/>
                        </a:cNvSpPr>
                      </a:nvSpPr>
                      <a:spPr bwMode="auto">
                        <a:xfrm>
                          <a:off x="905668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3" name="Oval 16"/>
                        <a:cNvSpPr>
                          <a:spLocks/>
                        </a:cNvSpPr>
                      </a:nvSpPr>
                      <a:spPr bwMode="auto">
                        <a:xfrm>
                          <a:off x="96694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4" name="Oval 17"/>
                        <a:cNvSpPr>
                          <a:spLocks/>
                        </a:cNvSpPr>
                      </a:nvSpPr>
                      <a:spPr bwMode="auto">
                        <a:xfrm>
                          <a:off x="10875963" y="587375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5" name="Oval 18"/>
                        <a:cNvSpPr>
                          <a:spLocks/>
                        </a:cNvSpPr>
                      </a:nvSpPr>
                      <a:spPr bwMode="auto">
                        <a:xfrm>
                          <a:off x="11488738" y="5308600"/>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6" name="Oval 19"/>
                        <a:cNvSpPr>
                          <a:spLocks/>
                        </a:cNvSpPr>
                      </a:nvSpPr>
                      <a:spPr bwMode="auto">
                        <a:xfrm>
                          <a:off x="11820525" y="4579938"/>
                          <a:ext cx="193675"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7" name="Oval 20"/>
                        <a:cNvSpPr>
                          <a:spLocks/>
                        </a:cNvSpPr>
                      </a:nvSpPr>
                      <a:spPr bwMode="auto">
                        <a:xfrm>
                          <a:off x="11488738" y="3851275"/>
                          <a:ext cx="192087" cy="177800"/>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58" name="Oval 21"/>
                        <a:cNvSpPr>
                          <a:spLocks/>
                        </a:cNvSpPr>
                      </a:nvSpPr>
                      <a:spPr bwMode="auto">
                        <a:xfrm>
                          <a:off x="10875963" y="3365500"/>
                          <a:ext cx="192087" cy="179388"/>
                        </a:xfrm>
                        <a:prstGeom prst="ellipse">
                          <a:avLst/>
                        </a:prstGeom>
                        <a:solidFill>
                          <a:schemeClr val="accent1"/>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4" name="Oval 24"/>
                        <a:cNvSpPr>
                          <a:spLocks/>
                        </a:cNvSpPr>
                      </a:nvSpPr>
                      <a:spPr bwMode="auto">
                        <a:xfrm>
                          <a:off x="10228263" y="5308600"/>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5" name="Oval 25"/>
                        <a:cNvSpPr>
                          <a:spLocks/>
                        </a:cNvSpPr>
                      </a:nvSpPr>
                      <a:spPr bwMode="auto">
                        <a:xfrm>
                          <a:off x="10215563" y="4579938"/>
                          <a:ext cx="193675" cy="177800"/>
                        </a:xfrm>
                        <a:prstGeom prst="ellipse">
                          <a:avLst/>
                        </a:prstGeom>
                        <a:solidFill>
                          <a:srgbClr val="C2E5A6"/>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6" name="Oval 26"/>
                        <a:cNvSpPr>
                          <a:spLocks/>
                        </a:cNvSpPr>
                      </a:nvSpPr>
                      <a:spPr bwMode="auto">
                        <a:xfrm>
                          <a:off x="10228263" y="3851275"/>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7" name="Oval 27"/>
                        <a:cNvSpPr>
                          <a:spLocks/>
                        </a:cNvSpPr>
                      </a:nvSpPr>
                      <a:spPr bwMode="auto">
                        <a:xfrm>
                          <a:off x="11068050"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8" name="Oval 28"/>
                        <a:cNvSpPr>
                          <a:spLocks/>
                        </a:cNvSpPr>
                      </a:nvSpPr>
                      <a:spPr bwMode="auto">
                        <a:xfrm>
                          <a:off x="9458325" y="4579938"/>
                          <a:ext cx="193675"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89" name="Oval 29"/>
                        <a:cNvSpPr>
                          <a:spLocks/>
                        </a:cNvSpPr>
                      </a:nvSpPr>
                      <a:spPr bwMode="auto">
                        <a:xfrm>
                          <a:off x="96694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0" name="Oval 30"/>
                        <a:cNvSpPr>
                          <a:spLocks/>
                        </a:cNvSpPr>
                      </a:nvSpPr>
                      <a:spPr bwMode="auto">
                        <a:xfrm>
                          <a:off x="10875963" y="4110038"/>
                          <a:ext cx="192087" cy="177800"/>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1" name="Oval 31"/>
                        <a:cNvSpPr>
                          <a:spLocks/>
                        </a:cNvSpPr>
                      </a:nvSpPr>
                      <a:spPr bwMode="auto">
                        <a:xfrm>
                          <a:off x="9669463" y="5129213"/>
                          <a:ext cx="192087" cy="179387"/>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2" name="Oval 32"/>
                        <a:cNvSpPr>
                          <a:spLocks/>
                        </a:cNvSpPr>
                      </a:nvSpPr>
                      <a:spPr bwMode="auto">
                        <a:xfrm>
                          <a:off x="10875963" y="5129213"/>
                          <a:ext cx="192087" cy="179387"/>
                        </a:xfrm>
                        <a:prstGeom prst="ellipse">
                          <a:avLst/>
                        </a:prstGeom>
                        <a:solidFill>
                          <a:srgbClr val="66B132"/>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3" name="Oval 33"/>
                        <a:cNvSpPr>
                          <a:spLocks/>
                        </a:cNvSpPr>
                      </a:nvSpPr>
                      <a:spPr bwMode="auto">
                        <a:xfrm>
                          <a:off x="10228263" y="6132513"/>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4" name="Oval 34"/>
                        <a:cNvSpPr>
                          <a:spLocks/>
                        </a:cNvSpPr>
                      </a:nvSpPr>
                      <a:spPr bwMode="auto">
                        <a:xfrm>
                          <a:off x="10228263" y="3124200"/>
                          <a:ext cx="193675"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5" name="Oval 35"/>
                        <a:cNvSpPr>
                          <a:spLocks/>
                        </a:cNvSpPr>
                      </a:nvSpPr>
                      <a:spPr bwMode="auto">
                        <a:xfrm>
                          <a:off x="96694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6" name="Oval 36"/>
                        <a:cNvSpPr>
                          <a:spLocks/>
                        </a:cNvSpPr>
                      </a:nvSpPr>
                      <a:spPr bwMode="auto">
                        <a:xfrm>
                          <a:off x="905668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7" name="Oval 37"/>
                        <a:cNvSpPr>
                          <a:spLocks/>
                        </a:cNvSpPr>
                      </a:nvSpPr>
                      <a:spPr bwMode="auto">
                        <a:xfrm>
                          <a:off x="8724900" y="4579938"/>
                          <a:ext cx="192088"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8" name="Oval 38"/>
                        <a:cNvSpPr>
                          <a:spLocks/>
                        </a:cNvSpPr>
                      </a:nvSpPr>
                      <a:spPr bwMode="auto">
                        <a:xfrm>
                          <a:off x="905668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399" name="Oval 39"/>
                        <a:cNvSpPr>
                          <a:spLocks/>
                        </a:cNvSpPr>
                      </a:nvSpPr>
                      <a:spPr bwMode="auto">
                        <a:xfrm>
                          <a:off x="96694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0" name="Oval 40"/>
                        <a:cNvSpPr>
                          <a:spLocks/>
                        </a:cNvSpPr>
                      </a:nvSpPr>
                      <a:spPr bwMode="auto">
                        <a:xfrm>
                          <a:off x="10875963" y="587375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1" name="Oval 41"/>
                        <a:cNvSpPr>
                          <a:spLocks/>
                        </a:cNvSpPr>
                      </a:nvSpPr>
                      <a:spPr bwMode="auto">
                        <a:xfrm>
                          <a:off x="11488738" y="5308600"/>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2" name="Oval 42"/>
                        <a:cNvSpPr>
                          <a:spLocks/>
                        </a:cNvSpPr>
                      </a:nvSpPr>
                      <a:spPr bwMode="auto">
                        <a:xfrm>
                          <a:off x="11488738" y="3851275"/>
                          <a:ext cx="192087" cy="177800"/>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403" name="Oval 43"/>
                        <a:cNvSpPr>
                          <a:spLocks/>
                        </a:cNvSpPr>
                      </a:nvSpPr>
                      <a:spPr bwMode="auto">
                        <a:xfrm>
                          <a:off x="10875963" y="3365500"/>
                          <a:ext cx="192087" cy="179388"/>
                        </a:xfrm>
                        <a:prstGeom prst="ellipse">
                          <a:avLst/>
                        </a:prstGeom>
                        <a:solidFill>
                          <a:srgbClr val="B7B100"/>
                        </a:solidFill>
                        <a:ln w="25400">
                          <a:solidFill>
                            <a:srgbClr val="35302F"/>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1" name="Line 44"/>
                        <a:cNvSpPr>
                          <a:spLocks noChangeShapeType="1"/>
                        </a:cNvSpPr>
                      </a:nvSpPr>
                      <a:spPr bwMode="auto">
                        <a:xfrm>
                          <a:off x="10312400" y="47879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2" name="Line 45"/>
                        <a:cNvSpPr>
                          <a:spLocks noChangeShapeType="1"/>
                        </a:cNvSpPr>
                      </a:nvSpPr>
                      <a:spPr bwMode="auto">
                        <a:xfrm>
                          <a:off x="10312400" y="5562600"/>
                          <a:ext cx="0" cy="4826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3" name="Line 46"/>
                        <a:cNvSpPr>
                          <a:spLocks noChangeShapeType="1"/>
                        </a:cNvSpPr>
                      </a:nvSpPr>
                      <a:spPr bwMode="auto">
                        <a:xfrm>
                          <a:off x="10312400" y="40894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4" name="Line 47"/>
                        <a:cNvSpPr>
                          <a:spLocks noChangeShapeType="1"/>
                        </a:cNvSpPr>
                      </a:nvSpPr>
                      <a:spPr bwMode="auto">
                        <a:xfrm>
                          <a:off x="104505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5" name="Line 48"/>
                        <a:cNvSpPr>
                          <a:spLocks noChangeShapeType="1"/>
                        </a:cNvSpPr>
                      </a:nvSpPr>
                      <a:spPr bwMode="auto">
                        <a:xfrm>
                          <a:off x="8951913" y="4673600"/>
                          <a:ext cx="458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6" name="Line 49"/>
                        <a:cNvSpPr>
                          <a:spLocks noChangeShapeType="1"/>
                        </a:cNvSpPr>
                      </a:nvSpPr>
                      <a:spPr bwMode="auto">
                        <a:xfrm>
                          <a:off x="9675813" y="4673600"/>
                          <a:ext cx="5476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7" name="Line 50"/>
                        <a:cNvSpPr>
                          <a:spLocks noChangeShapeType="1"/>
                        </a:cNvSpPr>
                      </a:nvSpPr>
                      <a:spPr bwMode="auto">
                        <a:xfrm rot="10800000" flipH="1">
                          <a:off x="9182100" y="48006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8" name="Line 51"/>
                        <a:cNvSpPr>
                          <a:spLocks noChangeShapeType="1"/>
                        </a:cNvSpPr>
                      </a:nvSpPr>
                      <a:spPr bwMode="auto">
                        <a:xfrm>
                          <a:off x="9207500" y="4064000"/>
                          <a:ext cx="26670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89" name="Line 52"/>
                        <a:cNvSpPr>
                          <a:spLocks noChangeShapeType="1"/>
                        </a:cNvSpPr>
                      </a:nvSpPr>
                      <a:spPr bwMode="auto">
                        <a:xfrm>
                          <a:off x="10439400" y="5486400"/>
                          <a:ext cx="419100" cy="381000"/>
                        </a:xfrm>
                        <a:prstGeom prst="line">
                          <a:avLst/>
                        </a:prstGeom>
                        <a:noFill/>
                        <a:ln w="25400">
                          <a:solidFill>
                            <a:srgbClr val="000000"/>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0" name="Line 53"/>
                        <a:cNvSpPr>
                          <a:spLocks noChangeShapeType="1"/>
                        </a:cNvSpPr>
                      </a:nvSpPr>
                      <a:spPr bwMode="auto">
                        <a:xfrm rot="10800000" flipH="1">
                          <a:off x="9842500" y="5537200"/>
                          <a:ext cx="355600" cy="3175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1" name="Line 54"/>
                        <a:cNvSpPr>
                          <a:spLocks noChangeShapeType="1"/>
                        </a:cNvSpPr>
                      </a:nvSpPr>
                      <a:spPr bwMode="auto">
                        <a:xfrm>
                          <a:off x="10450513" y="5397500"/>
                          <a:ext cx="966787" cy="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2" name="Line 55"/>
                        <a:cNvSpPr>
                          <a:spLocks noChangeShapeType="1"/>
                        </a:cNvSpPr>
                      </a:nvSpPr>
                      <a:spPr bwMode="auto">
                        <a:xfrm rot="10800000" flipH="1">
                          <a:off x="10426700" y="4305300"/>
                          <a:ext cx="393700" cy="2667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3" name="Line 56"/>
                        <a:cNvSpPr>
                          <a:spLocks noChangeShapeType="1"/>
                        </a:cNvSpPr>
                      </a:nvSpPr>
                      <a:spPr bwMode="auto">
                        <a:xfrm rot="10800000">
                          <a:off x="10426700" y="4775200"/>
                          <a:ext cx="419100" cy="3683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4" name="Line 57"/>
                        <a:cNvSpPr>
                          <a:spLocks noChangeShapeType="1"/>
                        </a:cNvSpPr>
                      </a:nvSpPr>
                      <a:spPr bwMode="auto">
                        <a:xfrm rot="10800000">
                          <a:off x="9855200" y="4292600"/>
                          <a:ext cx="3556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5" name="Line 58"/>
                        <a:cNvSpPr>
                          <a:spLocks noChangeShapeType="1"/>
                        </a:cNvSpPr>
                      </a:nvSpPr>
                      <a:spPr bwMode="auto">
                        <a:xfrm flipH="1">
                          <a:off x="11112500" y="3987800"/>
                          <a:ext cx="317500" cy="152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6" name="Line 59"/>
                        <a:cNvSpPr>
                          <a:spLocks noChangeShapeType="1"/>
                        </a:cNvSpPr>
                      </a:nvSpPr>
                      <a:spPr bwMode="auto">
                        <a:xfrm>
                          <a:off x="10312400" y="3378200"/>
                          <a:ext cx="0" cy="419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7" name="Line 60"/>
                        <a:cNvSpPr>
                          <a:spLocks noChangeShapeType="1"/>
                        </a:cNvSpPr>
                      </a:nvSpPr>
                      <a:spPr bwMode="auto">
                        <a:xfrm flipH="1">
                          <a:off x="10439400" y="3568700"/>
                          <a:ext cx="381000" cy="2794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8" name="Line 61"/>
                        <a:cNvSpPr>
                          <a:spLocks noChangeShapeType="1"/>
                        </a:cNvSpPr>
                      </a:nvSpPr>
                      <a:spPr bwMode="auto">
                        <a:xfrm>
                          <a:off x="9867900" y="3568700"/>
                          <a:ext cx="3048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399" name="Line 62"/>
                        <a:cNvSpPr>
                          <a:spLocks noChangeShapeType="1"/>
                        </a:cNvSpPr>
                      </a:nvSpPr>
                      <a:spPr bwMode="auto">
                        <a:xfrm>
                          <a:off x="9753600" y="3594100"/>
                          <a:ext cx="0" cy="4826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0" name="Line 63"/>
                        <a:cNvSpPr>
                          <a:spLocks noChangeShapeType="1"/>
                        </a:cNvSpPr>
                      </a:nvSpPr>
                      <a:spPr bwMode="auto">
                        <a:xfrm>
                          <a:off x="10960100" y="5345113"/>
                          <a:ext cx="0" cy="471487"/>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1" name="Line 64"/>
                        <a:cNvSpPr>
                          <a:spLocks noChangeShapeType="1"/>
                        </a:cNvSpPr>
                      </a:nvSpPr>
                      <a:spPr bwMode="auto">
                        <a:xfrm>
                          <a:off x="8953500" y="4737100"/>
                          <a:ext cx="660400" cy="3937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2" name="Line 65"/>
                        <a:cNvSpPr>
                          <a:spLocks noChangeShapeType="1"/>
                        </a:cNvSpPr>
                      </a:nvSpPr>
                      <a:spPr bwMode="auto">
                        <a:xfrm rot="10800000" flipH="1">
                          <a:off x="9283700" y="5257800"/>
                          <a:ext cx="292100" cy="76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3" name="Line 66"/>
                        <a:cNvSpPr>
                          <a:spLocks noChangeShapeType="1"/>
                        </a:cNvSpPr>
                      </a:nvSpPr>
                      <a:spPr bwMode="auto">
                        <a:xfrm rot="10800000" flipH="1">
                          <a:off x="9753600" y="5384800"/>
                          <a:ext cx="0" cy="4572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4" name="Line 67"/>
                        <a:cNvSpPr>
                          <a:spLocks noChangeShapeType="1"/>
                        </a:cNvSpPr>
                      </a:nvSpPr>
                      <a:spPr bwMode="auto">
                        <a:xfrm flipH="1">
                          <a:off x="9588500" y="4330700"/>
                          <a:ext cx="127000" cy="215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5" name="Line 68"/>
                        <a:cNvSpPr>
                          <a:spLocks noChangeShapeType="1"/>
                        </a:cNvSpPr>
                      </a:nvSpPr>
                      <a:spPr bwMode="auto">
                        <a:xfrm rot="10800000">
                          <a:off x="11201400" y="4800600"/>
                          <a:ext cx="2921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6" name="Line 69"/>
                        <a:cNvSpPr>
                          <a:spLocks noChangeShapeType="1"/>
                        </a:cNvSpPr>
                      </a:nvSpPr>
                      <a:spPr bwMode="auto">
                        <a:xfrm flipH="1">
                          <a:off x="10998200" y="4787900"/>
                          <a:ext cx="101600" cy="304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7" name="Line 70"/>
                        <a:cNvSpPr>
                          <a:spLocks noChangeShapeType="1"/>
                        </a:cNvSpPr>
                      </a:nvSpPr>
                      <a:spPr bwMode="auto">
                        <a:xfrm rot="10800000">
                          <a:off x="10998200" y="4318000"/>
                          <a:ext cx="114300" cy="2540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8" name="Line 71"/>
                        <a:cNvSpPr>
                          <a:spLocks noChangeShapeType="1"/>
                        </a:cNvSpPr>
                      </a:nvSpPr>
                      <a:spPr bwMode="auto">
                        <a:xfrm flipH="1">
                          <a:off x="11226800" y="4051300"/>
                          <a:ext cx="292100" cy="4953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09" name="Line 72"/>
                        <a:cNvSpPr>
                          <a:spLocks noChangeShapeType="1"/>
                        </a:cNvSpPr>
                      </a:nvSpPr>
                      <a:spPr bwMode="auto">
                        <a:xfrm>
                          <a:off x="10947400" y="3594100"/>
                          <a:ext cx="12700" cy="4699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0" name="Line 73"/>
                        <a:cNvSpPr>
                          <a:spLocks noChangeShapeType="1"/>
                        </a:cNvSpPr>
                      </a:nvSpPr>
                      <a:spPr bwMode="auto">
                        <a:xfrm>
                          <a:off x="9271000" y="3962400"/>
                          <a:ext cx="342900" cy="1778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1" name="Line 74"/>
                        <a:cNvSpPr>
                          <a:spLocks noChangeShapeType="1"/>
                        </a:cNvSpPr>
                      </a:nvSpPr>
                      <a:spPr bwMode="auto">
                        <a:xfrm rot="10800000">
                          <a:off x="9601200" y="4800600"/>
                          <a:ext cx="88900" cy="292100"/>
                        </a:xfrm>
                        <a:prstGeom prst="line">
                          <a:avLst/>
                        </a:prstGeom>
                        <a:noFill/>
                        <a:ln w="25400">
                          <a:solidFill>
                            <a:srgbClr val="35302F"/>
                          </a:solidFill>
                          <a:round/>
                          <a:headEn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2" name="Line 75"/>
                        <a:cNvSpPr>
                          <a:spLocks noChangeShapeType="1"/>
                        </a:cNvSpPr>
                      </a:nvSpPr>
                      <a:spPr bwMode="auto">
                        <a:xfrm flipH="1">
                          <a:off x="11290300" y="4673600"/>
                          <a:ext cx="469900" cy="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413" name="Line 76"/>
                        <a:cNvSpPr>
                          <a:spLocks noChangeShapeType="1"/>
                        </a:cNvSpPr>
                      </a:nvSpPr>
                      <a:spPr bwMode="auto">
                        <a:xfrm rot="10800000" flipH="1">
                          <a:off x="9855200" y="4787900"/>
                          <a:ext cx="342900" cy="355600"/>
                        </a:xfrm>
                        <a:prstGeom prst="line">
                          <a:avLst/>
                        </a:prstGeom>
                        <a:noFill/>
                        <a:ln w="25400">
                          <a:solidFill>
                            <a:srgbClr val="35302F"/>
                          </a:solidFill>
                          <a:round/>
                          <a:headEnd type="stealth" w="med" len="med"/>
                          <a:tailEn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p>
    <w:p w:rsidR="00DC16EB" w:rsidRDefault="00EE7B26" w:rsidP="00EE7B26">
      <w:pPr>
        <w:pStyle w:val="Caption"/>
        <w:bidi w:val="0"/>
        <w:jc w:val="center"/>
      </w:pPr>
      <w:r>
        <w:t xml:space="preserve">Figure </w:t>
      </w:r>
      <w:r w:rsidR="007B11A4">
        <w:fldChar w:fldCharType="begin"/>
      </w:r>
      <w:r w:rsidR="005F5D02">
        <w:instrText xml:space="preserve"> STYLEREF 1 \s </w:instrText>
      </w:r>
      <w:r w:rsidR="007B11A4">
        <w:fldChar w:fldCharType="separate"/>
      </w:r>
      <w:r w:rsidR="0087060B">
        <w:rPr>
          <w:noProof/>
          <w:cs/>
        </w:rPr>
        <w:t>‎</w:t>
      </w:r>
      <w:r w:rsidR="0087060B">
        <w:rPr>
          <w:noProof/>
        </w:rPr>
        <w:t>1</w:t>
      </w:r>
      <w:r w:rsidR="007B11A4">
        <w:fldChar w:fldCharType="end"/>
      </w:r>
      <w:r w:rsidR="0087060B">
        <w:noBreakHyphen/>
      </w:r>
      <w:r w:rsidR="007B11A4">
        <w:fldChar w:fldCharType="begin"/>
      </w:r>
      <w:r w:rsidR="005F5D02">
        <w:instrText xml:space="preserve"> SEQ Figure \* ARABIC \s 1 </w:instrText>
      </w:r>
      <w:r w:rsidR="007B11A4">
        <w:fldChar w:fldCharType="separate"/>
      </w:r>
      <w:r w:rsidR="0087060B">
        <w:rPr>
          <w:noProof/>
        </w:rPr>
        <w:t>1</w:t>
      </w:r>
      <w:r w:rsidR="007B11A4">
        <w:fldChar w:fldCharType="end"/>
      </w:r>
    </w:p>
    <w:p w:rsidR="00EE7B26" w:rsidRDefault="00EE7B26" w:rsidP="00F64768">
      <w:pPr>
        <w:bidi w:val="0"/>
        <w:ind w:firstLine="576"/>
        <w:rPr>
          <w:i/>
          <w:iCs/>
        </w:rPr>
      </w:pPr>
    </w:p>
    <w:p w:rsidR="00F64768" w:rsidRDefault="00F64768" w:rsidP="001C2558">
      <w:pPr>
        <w:bidi w:val="0"/>
        <w:ind w:firstLine="576"/>
        <w:jc w:val="left"/>
      </w:pPr>
      <w:r w:rsidRPr="00F64768">
        <w:rPr>
          <w:i/>
          <w:iCs/>
        </w:rPr>
        <w:t xml:space="preserve">"Hello" messages </w:t>
      </w:r>
      <w:r>
        <w:t xml:space="preserve">are sent by every participating node, and by every node's </w:t>
      </w:r>
      <w:r w:rsidRPr="00F64768">
        <w:rPr>
          <w:i/>
          <w:iCs/>
        </w:rPr>
        <w:t>network interface</w:t>
      </w:r>
      <w:r>
        <w:t xml:space="preserve">, in a manner that will extend the network connectivity as much as possible. E.g. – node C can be a 2-hop neighbor of node A, via node B but not share the same </w:t>
      </w:r>
      <w:r>
        <w:rPr>
          <w:i/>
          <w:iCs/>
        </w:rPr>
        <w:t>network interface</w:t>
      </w:r>
      <w:r>
        <w:t xml:space="preserve"> </w:t>
      </w:r>
      <w:r w:rsidR="00CB3FD4">
        <w:t xml:space="preserve">with node </w:t>
      </w:r>
      <w:proofErr w:type="gramStart"/>
      <w:r w:rsidR="00CB3FD4">
        <w:t xml:space="preserve">B, </w:t>
      </w:r>
      <w:r w:rsidR="00EE7B26">
        <w:t>that</w:t>
      </w:r>
      <w:proofErr w:type="gramEnd"/>
      <w:r w:rsidR="00CB3FD4">
        <w:t xml:space="preserve"> B shares with A. This behavior allows the protocol to build the most comprehensive and flexible 1-hop &amp; 2-hop topology map, so future </w:t>
      </w:r>
      <w:r w:rsidR="00CB3FD4">
        <w:rPr>
          <w:i/>
          <w:iCs/>
        </w:rPr>
        <w:t>data messages</w:t>
      </w:r>
      <w:r w:rsidR="00CB3FD4">
        <w:t xml:space="preserve"> could </w:t>
      </w:r>
      <w:r w:rsidR="00EE7B26">
        <w:t>"</w:t>
      </w:r>
      <w:r w:rsidR="00CB3FD4">
        <w:t>switch</w:t>
      </w:r>
      <w:r w:rsidR="00EE7B26">
        <w:t>"</w:t>
      </w:r>
      <w:r w:rsidR="00CB3FD4">
        <w:t xml:space="preserve"> </w:t>
      </w:r>
      <w:r w:rsidR="00CB3FD4">
        <w:rPr>
          <w:i/>
          <w:iCs/>
        </w:rPr>
        <w:t xml:space="preserve">network interfaces </w:t>
      </w:r>
      <w:r w:rsidR="00CB3FD4">
        <w:t xml:space="preserve">in order to achieve the best </w:t>
      </w:r>
      <w:r w:rsidR="00EE7B26">
        <w:t xml:space="preserve">and fastest </w:t>
      </w:r>
      <w:r w:rsidR="00CB3FD4">
        <w:t xml:space="preserve">possible connectivity to </w:t>
      </w:r>
      <w:r w:rsidR="005943CB">
        <w:t>their</w:t>
      </w:r>
      <w:r w:rsidR="00CB3FD4">
        <w:t xml:space="preserve"> destination.</w:t>
      </w:r>
    </w:p>
    <w:p w:rsidR="005943CB" w:rsidRDefault="005943CB" w:rsidP="001C2558">
      <w:pPr>
        <w:bidi w:val="0"/>
        <w:ind w:firstLine="576"/>
        <w:jc w:val="left"/>
      </w:pPr>
      <w:r>
        <w:rPr>
          <w:i/>
          <w:iCs/>
        </w:rPr>
        <w:t xml:space="preserve">"Hello" messages </w:t>
      </w:r>
      <w:r>
        <w:t xml:space="preserve">are sent periodically according to an adjustable </w:t>
      </w:r>
      <w:r>
        <w:rPr>
          <w:i/>
          <w:iCs/>
        </w:rPr>
        <w:t>Refresh Interval</w:t>
      </w:r>
      <w:r>
        <w:t xml:space="preserve">. This means that if a message from a 1-hop neighbor is not received by a node, than this connection is considered lost, and the neighbor is removed from the 1-hop neighbors set. At the next </w:t>
      </w:r>
      <w:r>
        <w:rPr>
          <w:i/>
          <w:iCs/>
        </w:rPr>
        <w:t>"Hello" message</w:t>
      </w:r>
      <w:r>
        <w:t xml:space="preserve"> that will be sent from the nodes that noticed their neighbor's disappearance, the change will be noted so other neighbors could be aware of the change as quick as possible.</w:t>
      </w:r>
    </w:p>
    <w:p w:rsidR="005943CB" w:rsidRPr="002C4BDB" w:rsidRDefault="005943CB" w:rsidP="001C2558">
      <w:pPr>
        <w:bidi w:val="0"/>
        <w:ind w:firstLine="576"/>
        <w:jc w:val="left"/>
      </w:pPr>
      <w:r>
        <w:t xml:space="preserve">A node does not have to wait until the next scheduled </w:t>
      </w:r>
      <w:r>
        <w:rPr>
          <w:i/>
          <w:iCs/>
        </w:rPr>
        <w:t>"Hello" message</w:t>
      </w:r>
      <w:r>
        <w:t xml:space="preserve"> transmission, in order to alert the change</w:t>
      </w:r>
      <w:r w:rsidR="00EE7B26">
        <w:t xml:space="preserve"> (new/lost/changed status link)</w:t>
      </w:r>
      <w:r>
        <w:t xml:space="preserve">. He can issue a dynamically scheduled </w:t>
      </w:r>
      <w:r>
        <w:rPr>
          <w:i/>
          <w:iCs/>
        </w:rPr>
        <w:t>"Hello" message</w:t>
      </w:r>
      <w:r w:rsidR="0028171E">
        <w:t xml:space="preserve"> after a ce</w:t>
      </w:r>
      <w:r w:rsidR="002C4BDB">
        <w:t xml:space="preserve">rtain </w:t>
      </w:r>
      <w:r w:rsidR="002C4BDB">
        <w:rPr>
          <w:i/>
          <w:iCs/>
        </w:rPr>
        <w:t>Minimum Interval</w:t>
      </w:r>
      <w:r w:rsidR="002C4BDB">
        <w:t xml:space="preserve"> from the last message transmission.</w:t>
      </w:r>
    </w:p>
    <w:p w:rsidR="004149EE" w:rsidRDefault="004149EE" w:rsidP="001C2558">
      <w:pPr>
        <w:pStyle w:val="Heading2"/>
        <w:bidi w:val="0"/>
        <w:jc w:val="left"/>
      </w:pPr>
      <w:bookmarkStart w:id="29" w:name="_Toc243569468"/>
      <w:bookmarkStart w:id="30" w:name="_Toc243569898"/>
      <w:bookmarkStart w:id="31" w:name="_Toc243570886"/>
      <w:bookmarkStart w:id="32" w:name="_Ref244441334"/>
      <w:r>
        <w:t xml:space="preserve">Optimized </w:t>
      </w:r>
      <w:smartTag w:uri="urn:schemas-microsoft-com:office:smarttags" w:element="place">
        <w:smartTag w:uri="urn:schemas-microsoft-com:office:smarttags" w:element="PlaceName">
          <w:r>
            <w:t>Link</w:t>
          </w:r>
        </w:smartTag>
        <w:r>
          <w:t xml:space="preserve"> </w:t>
        </w:r>
        <w:smartTag w:uri="urn:schemas-microsoft-com:office:smarttags" w:element="PlaceType">
          <w:r>
            <w:t>State</w:t>
          </w:r>
        </w:smartTag>
      </w:smartTag>
      <w:r>
        <w:t xml:space="preserve"> Routing Ver. 2</w:t>
      </w:r>
      <w:r w:rsidR="009B044B">
        <w:t xml:space="preserve"> </w:t>
      </w:r>
      <w:bookmarkEnd w:id="29"/>
      <w:bookmarkEnd w:id="30"/>
      <w:bookmarkEnd w:id="31"/>
      <w:r w:rsidR="00C470A2">
        <w:t>(OLSR</w:t>
      </w:r>
      <w:r w:rsidR="00AD0737">
        <w:t>v2)</w:t>
      </w:r>
      <w:bookmarkEnd w:id="32"/>
    </w:p>
    <w:p w:rsidR="00AD0737" w:rsidRDefault="00AD0737" w:rsidP="001C2558">
      <w:pPr>
        <w:bidi w:val="0"/>
        <w:ind w:firstLine="576"/>
        <w:jc w:val="left"/>
      </w:pPr>
      <w:r>
        <w:t>Optimized Link State Routing Ver.2 (OLSRv2) is proactive protocol (table driven) that uses NHDP protocol described in section 1.2. OLSRv2 is optimized routing protocol for MANET networks that can handle dynamic topology.</w:t>
      </w:r>
    </w:p>
    <w:p w:rsidR="00AD0737" w:rsidRDefault="00AD0737" w:rsidP="001C2558">
      <w:pPr>
        <w:bidi w:val="0"/>
        <w:ind w:firstLine="576"/>
        <w:jc w:val="left"/>
      </w:pPr>
      <w:r>
        <w:t xml:space="preserve">The main concept of the protocol is the use of Multipoint Relays (MPRs). MPRs are sub-set of 1-hop neighbors (see 1.2) of each station. Each MPR should have a </w:t>
      </w:r>
      <w:commentRangeStart w:id="33"/>
      <w:r>
        <w:t xml:space="preserve">bi-directional (symmetric) </w:t>
      </w:r>
      <w:commentRangeEnd w:id="33"/>
      <w:r>
        <w:rPr>
          <w:rStyle w:val="CommentReference"/>
        </w:rPr>
        <w:commentReference w:id="33"/>
      </w:r>
      <w:r>
        <w:t xml:space="preserve"> with its selector, and the set of MPRs should cover all the 2-hop (see 1.2) neighbors of the node, meaning that the union of all neighbors of MPRs gives the group of 2-hop neighbors of the node (MPR selector).</w:t>
      </w:r>
    </w:p>
    <w:p w:rsidR="00AD0737" w:rsidRDefault="00AD0737" w:rsidP="001C2558">
      <w:pPr>
        <w:bidi w:val="0"/>
        <w:ind w:firstLine="576"/>
        <w:jc w:val="left"/>
      </w:pPr>
      <w:r>
        <w:t>MPRs are responsible for forwarding control massages, and are used to calculate a rout</w:t>
      </w:r>
      <w:r w:rsidR="008A771A">
        <w:t>e</w:t>
      </w:r>
      <w:r>
        <w:t xml:space="preserve"> to all known nodes in the network. Basically, the route between two nodes in the network is a sequence of hops through MPRs. The last MPR is the target node or the target is a 1-hop neighbor of the last MPR.</w:t>
      </w:r>
    </w:p>
    <w:p w:rsidR="008A771A" w:rsidRPr="008A771A" w:rsidRDefault="008A771A" w:rsidP="008A771A">
      <w:pPr>
        <w:bidi w:val="0"/>
        <w:ind w:firstLine="576"/>
        <w:jc w:val="left"/>
      </w:pPr>
      <w:r>
        <w:t xml:space="preserve">A node’s request from another to be an MPR for </w:t>
      </w:r>
      <w:proofErr w:type="gramStart"/>
      <w:r>
        <w:t>it,</w:t>
      </w:r>
      <w:proofErr w:type="gramEnd"/>
      <w:r>
        <w:t xml:space="preserve"> is passed via attaching new information to </w:t>
      </w:r>
      <w:r>
        <w:rPr>
          <w:i/>
          <w:iCs/>
        </w:rPr>
        <w:t>“Hello” messages</w:t>
      </w:r>
      <w:r>
        <w:t xml:space="preserve"> generated by the underlying </w:t>
      </w:r>
      <w:r>
        <w:rPr>
          <w:i/>
          <w:iCs/>
        </w:rPr>
        <w:t>NHDP</w:t>
      </w:r>
      <w:r>
        <w:t>.</w:t>
      </w:r>
    </w:p>
    <w:p w:rsidR="00AD0737" w:rsidRDefault="00AD0737" w:rsidP="001C2558">
      <w:pPr>
        <w:bidi w:val="0"/>
        <w:ind w:firstLine="576"/>
        <w:jc w:val="left"/>
      </w:pPr>
      <w:r>
        <w:lastRenderedPageBreak/>
        <w:t>OLSRv2 defines only one type of massage, Topology Control (TC). However, OLSRv2 also uses and extends Hello massages that are used and owned by NHDP protocol.</w:t>
      </w:r>
    </w:p>
    <w:p w:rsidR="00AD0737" w:rsidRDefault="00B47375" w:rsidP="001C2558">
      <w:pPr>
        <w:bidi w:val="0"/>
        <w:ind w:firstLine="576"/>
        <w:jc w:val="left"/>
      </w:pPr>
      <w:r>
        <w:rPr>
          <w:i/>
          <w:iCs/>
        </w:rPr>
        <w:t>“</w:t>
      </w:r>
      <w:r w:rsidR="00AD0737" w:rsidRPr="00B47375">
        <w:rPr>
          <w:i/>
        </w:rPr>
        <w:t>Hello</w:t>
      </w:r>
      <w:r>
        <w:rPr>
          <w:i/>
          <w:iCs/>
        </w:rPr>
        <w:t>”</w:t>
      </w:r>
      <w:r w:rsidR="00AD0737" w:rsidRPr="00B47375">
        <w:rPr>
          <w:i/>
        </w:rPr>
        <w:t xml:space="preserve"> massages</w:t>
      </w:r>
      <w:r w:rsidR="00AD0737">
        <w:t xml:space="preserve"> are being modified by OLSRv2 to contain the selected MPRs set of the source node.  Upon receiving </w:t>
      </w:r>
      <w:r>
        <w:rPr>
          <w:i/>
          <w:iCs/>
        </w:rPr>
        <w:t>“</w:t>
      </w:r>
      <w:r w:rsidR="00AD0737" w:rsidRPr="00B47375">
        <w:rPr>
          <w:i/>
        </w:rPr>
        <w:t>Hello</w:t>
      </w:r>
      <w:r>
        <w:rPr>
          <w:i/>
          <w:iCs/>
        </w:rPr>
        <w:t>”</w:t>
      </w:r>
      <w:r w:rsidRPr="00B47375">
        <w:rPr>
          <w:i/>
          <w:iCs/>
        </w:rPr>
        <w:t xml:space="preserve"> massages</w:t>
      </w:r>
      <w:r w:rsidR="00AD0737">
        <w:t xml:space="preserve">, if the target node was selected as MPR, it will update its status to be an MPR for the source node. </w:t>
      </w:r>
      <w:r>
        <w:rPr>
          <w:i/>
          <w:iCs/>
        </w:rPr>
        <w:t>“</w:t>
      </w:r>
      <w:r w:rsidR="00AD0737" w:rsidRPr="00B47375">
        <w:rPr>
          <w:i/>
        </w:rPr>
        <w:t>Hello</w:t>
      </w:r>
      <w:r>
        <w:rPr>
          <w:i/>
          <w:iCs/>
        </w:rPr>
        <w:t>”</w:t>
      </w:r>
      <w:r w:rsidR="00AD0737" w:rsidRPr="00B47375">
        <w:rPr>
          <w:i/>
        </w:rPr>
        <w:t xml:space="preserve"> </w:t>
      </w:r>
      <w:proofErr w:type="gramStart"/>
      <w:r w:rsidR="00AD0737" w:rsidRPr="00B47375">
        <w:rPr>
          <w:i/>
        </w:rPr>
        <w:t>massages</w:t>
      </w:r>
      <w:r>
        <w:rPr>
          <w:i/>
          <w:iCs/>
        </w:rPr>
        <w:t xml:space="preserve"> </w:t>
      </w:r>
      <w:r w:rsidR="00AD0737">
        <w:t xml:space="preserve"> are</w:t>
      </w:r>
      <w:proofErr w:type="gramEnd"/>
      <w:r w:rsidR="00AD0737">
        <w:t xml:space="preserve"> never forwarded by the OLSRv2 protocol.</w:t>
      </w:r>
    </w:p>
    <w:p w:rsidR="00AD0737" w:rsidRDefault="00AD0737" w:rsidP="001C2558">
      <w:pPr>
        <w:bidi w:val="0"/>
        <w:ind w:firstLine="576"/>
        <w:jc w:val="left"/>
      </w:pPr>
      <w:r>
        <w:t>TC massages include the set of all nodes that selected the source node as a MPR. Also, this massage may contain relevant information regarding e.g. the different interfaces of the node and the network (if such exist) that are connected to this node. TC massages are always forwarded, unless this massage was already sent by this station, and are broadcasted to all nodes in the network.</w:t>
      </w:r>
    </w:p>
    <w:p w:rsidR="00AD0737" w:rsidRDefault="00AD0737" w:rsidP="001C2558">
      <w:pPr>
        <w:bidi w:val="0"/>
        <w:ind w:firstLine="576"/>
        <w:jc w:val="left"/>
      </w:pPr>
      <w:r>
        <w:t>OLSRv2 keeps different information tables, Topology Information Base, that hold information regarding the MPR selectors of this node, network topology information and information regarding routes to all nodes in the network.</w:t>
      </w:r>
    </w:p>
    <w:p w:rsidR="00AD0737" w:rsidRDefault="00AD0737" w:rsidP="001C2558">
      <w:pPr>
        <w:bidi w:val="0"/>
        <w:jc w:val="left"/>
      </w:pPr>
      <w:r>
        <w:t>Furthermore, OLSRv2 keeps information regarding all TC massages that this station received, processed or forwarded – Processing and Forwarding Information Base. This information helps to lower the amount of TC massages that are being sent by each node.</w:t>
      </w:r>
    </w:p>
    <w:p w:rsidR="00AD0737" w:rsidRDefault="00AD0737" w:rsidP="001C2558">
      <w:pPr>
        <w:bidi w:val="0"/>
        <w:ind w:firstLine="720"/>
        <w:jc w:val="left"/>
      </w:pPr>
      <w:r>
        <w:t>TC massages are being generated and transmitted periodically by the node once in a specific time, or due to some changes in the topology of the node. Topology change is basically a change in contents of Topology Information Base.</w:t>
      </w:r>
    </w:p>
    <w:p w:rsidR="00AD0737" w:rsidRDefault="00AD0737" w:rsidP="001C2558">
      <w:pPr>
        <w:bidi w:val="0"/>
        <w:ind w:firstLine="720"/>
        <w:jc w:val="left"/>
      </w:pPr>
      <w:r>
        <w:t>When a packet needs to be transmitted from node A to node B, node A will send it to the first MPR in the current route known to node A. Each MPR will forward the packet to the next MPR in the route.</w:t>
      </w:r>
    </w:p>
    <w:p w:rsidR="00AD0737" w:rsidRDefault="00AD0737" w:rsidP="00AD0737">
      <w:pPr>
        <w:bidi w:val="0"/>
      </w:pPr>
    </w:p>
    <w:p w:rsidR="0087060B" w:rsidRDefault="00DB13A4" w:rsidP="0087060B">
      <w:pPr>
        <w:keepNext/>
        <w:bidi w:val="0"/>
        <w:jc w:val="center"/>
      </w:pPr>
      <w:r>
        <w:rPr>
          <w:noProof/>
        </w:rPr>
        <w:drawing>
          <wp:inline distT="0" distB="0" distL="0" distR="0">
            <wp:extent cx="3914775" cy="139065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525" cy="1943100"/>
                      <a:chOff x="3843338" y="5113338"/>
                      <a:chExt cx="5724525" cy="1943100"/>
                    </a:xfrm>
                  </a:grpSpPr>
                  <a:grpSp>
                    <a:nvGrpSpPr>
                      <a:cNvPr id="30" name="Group 29"/>
                      <a:cNvGrpSpPr/>
                    </a:nvGrpSpPr>
                    <a:grpSpPr>
                      <a:xfrm>
                        <a:off x="3843338" y="5113338"/>
                        <a:ext cx="5724525" cy="1943100"/>
                        <a:chOff x="3843338" y="5113338"/>
                        <a:chExt cx="5724525" cy="1943100"/>
                      </a:xfrm>
                    </a:grpSpPr>
                    <a:grpSp>
                      <a:nvGrpSpPr>
                        <a:cNvPr id="3" name="Group 3"/>
                        <a:cNvGrpSpPr>
                          <a:grpSpLocks/>
                        </a:cNvGrpSpPr>
                      </a:nvGrpSpPr>
                      <a:grpSpPr bwMode="auto">
                        <a:xfrm>
                          <a:off x="4111625" y="5113338"/>
                          <a:ext cx="5197470" cy="1943100"/>
                          <a:chOff x="0" y="0"/>
                          <a:chExt cx="3273" cy="1224"/>
                        </a:xfrm>
                      </a:grpSpPr>
                      <a:sp>
                        <a:nvSpPr>
                          <a:cNvPr id="37892" name="Oval 4"/>
                          <a:cNvSpPr>
                            <a:spLocks/>
                          </a:cNvSpPr>
                        </a:nvSpPr>
                        <a:spPr bwMode="auto">
                          <a:xfrm>
                            <a:off x="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3" name="Oval 5"/>
                          <a:cNvSpPr>
                            <a:spLocks/>
                          </a:cNvSpPr>
                        </a:nvSpPr>
                        <a:spPr bwMode="auto">
                          <a:xfrm>
                            <a:off x="568"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4" name="Oval 6"/>
                          <a:cNvSpPr>
                            <a:spLocks/>
                          </a:cNvSpPr>
                        </a:nvSpPr>
                        <a:spPr bwMode="auto">
                          <a:xfrm>
                            <a:off x="1048"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5" name="Oval 7"/>
                          <a:cNvSpPr>
                            <a:spLocks/>
                          </a:cNvSpPr>
                        </a:nvSpPr>
                        <a:spPr bwMode="auto">
                          <a:xfrm>
                            <a:off x="1584"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6" name="Oval 8"/>
                          <a:cNvSpPr>
                            <a:spLocks/>
                          </a:cNvSpPr>
                        </a:nvSpPr>
                        <a:spPr bwMode="auto">
                          <a:xfrm>
                            <a:off x="2120"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7" name="Oval 9"/>
                          <a:cNvSpPr>
                            <a:spLocks/>
                          </a:cNvSpPr>
                        </a:nvSpPr>
                        <a:spPr bwMode="auto">
                          <a:xfrm>
                            <a:off x="2616" y="58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8" name="Oval 10"/>
                          <a:cNvSpPr>
                            <a:spLocks/>
                          </a:cNvSpPr>
                        </a:nvSpPr>
                        <a:spPr bwMode="auto">
                          <a:xfrm>
                            <a:off x="3152" y="32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899" name="Oval 11"/>
                          <a:cNvSpPr>
                            <a:spLocks/>
                          </a:cNvSpPr>
                        </a:nvSpPr>
                        <a:spPr bwMode="auto">
                          <a:xfrm>
                            <a:off x="2120" y="848"/>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0" name="Oval 12"/>
                          <a:cNvSpPr>
                            <a:spLocks/>
                          </a:cNvSpPr>
                        </a:nvSpPr>
                        <a:spPr bwMode="auto">
                          <a:xfrm>
                            <a:off x="1048" y="264"/>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1" name="Oval 13"/>
                          <a:cNvSpPr>
                            <a:spLocks/>
                          </a:cNvSpPr>
                        </a:nvSpPr>
                        <a:spPr bwMode="auto">
                          <a:xfrm>
                            <a:off x="1584" y="0"/>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2" name="Oval 14"/>
                          <a:cNvSpPr>
                            <a:spLocks/>
                          </a:cNvSpPr>
                        </a:nvSpPr>
                        <a:spPr bwMode="auto">
                          <a:xfrm>
                            <a:off x="1584"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03" name="Oval 15"/>
                          <a:cNvSpPr>
                            <a:spLocks/>
                          </a:cNvSpPr>
                        </a:nvSpPr>
                        <a:spPr bwMode="auto">
                          <a:xfrm>
                            <a:off x="2616" y="1112"/>
                            <a:ext cx="121" cy="112"/>
                          </a:xfrm>
                          <a:prstGeom prst="ellipse">
                            <a:avLst/>
                          </a:prstGeom>
                          <a:solidFill>
                            <a:schemeClr val="accent1"/>
                          </a:solidFill>
                          <a:ln w="25400">
                            <a:solidFill>
                              <a:srgbClr val="35302F"/>
                            </a:solidFill>
                            <a:prstDash val="solid"/>
                            <a:round/>
                            <a:headEnd type="none" w="med" len="med"/>
                            <a:tailEnd type="none" w="med" len="me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a:sp>
                      <a:nvSpPr>
                        <a:cNvPr id="37904" name="Rectangle 16"/>
                        <a:cNvSpPr>
                          <a:spLocks/>
                        </a:cNvSpPr>
                      </a:nvSpPr>
                      <a:spPr bwMode="auto">
                        <a:xfrm>
                          <a:off x="3843338" y="5956300"/>
                          <a:ext cx="749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Source</a:t>
                            </a:r>
                          </a:p>
                        </a:txBody>
                        <a:useSpRect/>
                      </a:txSp>
                    </a:sp>
                    <a:sp>
                      <a:nvSpPr>
                        <a:cNvPr id="37905" name="Rectangle 17"/>
                        <a:cNvSpPr>
                          <a:spLocks/>
                        </a:cNvSpPr>
                      </a:nvSpPr>
                      <a:spPr bwMode="auto">
                        <a:xfrm>
                          <a:off x="8850313" y="5194300"/>
                          <a:ext cx="71755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Target</a:t>
                            </a:r>
                          </a:p>
                        </a:txBody>
                        <a:useSpRect/>
                      </a:txSp>
                    </a:sp>
                    <a:sp>
                      <a:nvSpPr>
                        <a:cNvPr id="37906" name="Rectangle 18"/>
                        <a:cNvSpPr>
                          <a:spLocks/>
                        </a:cNvSpPr>
                      </a:nvSpPr>
                      <a:spPr bwMode="auto">
                        <a:xfrm>
                          <a:off x="47990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7" name="Rectangle 19"/>
                        <a:cNvSpPr>
                          <a:spLocks/>
                        </a:cNvSpPr>
                      </a:nvSpPr>
                      <a:spPr bwMode="auto">
                        <a:xfrm>
                          <a:off x="5561013" y="51943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8" name="Rectangle 20"/>
                        <a:cNvSpPr>
                          <a:spLocks/>
                        </a:cNvSpPr>
                      </a:nvSpPr>
                      <a:spPr bwMode="auto">
                        <a:xfrm>
                          <a:off x="64119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09" name="Rectangle 21"/>
                        <a:cNvSpPr>
                          <a:spLocks/>
                        </a:cNvSpPr>
                      </a:nvSpPr>
                      <a:spPr bwMode="auto">
                        <a:xfrm>
                          <a:off x="7262813" y="60960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0" name="Rectangle 22"/>
                        <a:cNvSpPr>
                          <a:spLocks/>
                        </a:cNvSpPr>
                      </a:nvSpPr>
                      <a:spPr bwMode="auto">
                        <a:xfrm>
                          <a:off x="8050213" y="5651500"/>
                          <a:ext cx="622300" cy="355600"/>
                        </a:xfrm>
                        <a:prstGeom prst="rect">
                          <a:avLst/>
                        </a:prstGeom>
                        <a:noFill/>
                        <a:ln w="12700">
                          <a:noFill/>
                          <a:miter lim="800000"/>
                          <a:headEnd type="none" w="med" len="med"/>
                          <a:tailEnd type="none" w="med" len="med"/>
                        </a:ln>
                      </a:spPr>
                      <a:txSp>
                        <a:txBody>
                          <a:bodyPr wrap="none" lIns="0" tIns="0" rIns="0" bIns="0" anchor="ctr">
                            <a:spAutoFit/>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r>
                              <a:rPr lang="en-US" sz="1800">
                                <a:solidFill>
                                  <a:schemeClr val="tx1"/>
                                </a:solidFill>
                                <a:ea typeface="Baskerville" charset="0"/>
                                <a:cs typeface="Baskerville" charset="0"/>
                              </a:rPr>
                              <a:t>MPR</a:t>
                            </a:r>
                          </a:p>
                        </a:txBody>
                        <a:useSpRect/>
                      </a:txSp>
                    </a:sp>
                    <a:sp>
                      <a:nvSpPr>
                        <a:cNvPr id="37911" name="Line 23"/>
                        <a:cNvSpPr>
                          <a:spLocks noChangeShapeType="1"/>
                        </a:cNvSpPr>
                      </a:nvSpPr>
                      <a:spPr bwMode="auto">
                        <a:xfrm flipH="1">
                          <a:off x="4368800" y="6197600"/>
                          <a:ext cx="622300" cy="3048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2" name="Line 24"/>
                        <a:cNvSpPr>
                          <a:spLocks noChangeShapeType="1"/>
                        </a:cNvSpPr>
                      </a:nvSpPr>
                      <a:spPr bwMode="auto">
                        <a:xfrm flipH="1">
                          <a:off x="5257800" y="5727700"/>
                          <a:ext cx="4953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3" name="Line 25"/>
                        <a:cNvSpPr>
                          <a:spLocks noChangeShapeType="1"/>
                        </a:cNvSpPr>
                      </a:nvSpPr>
                      <a:spPr bwMode="auto">
                        <a:xfrm flipH="1">
                          <a:off x="7721600" y="6197600"/>
                          <a:ext cx="5207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4" name="Line 26"/>
                        <a:cNvSpPr>
                          <a:spLocks noChangeShapeType="1"/>
                        </a:cNvSpPr>
                      </a:nvSpPr>
                      <a:spPr bwMode="auto">
                        <a:xfrm flipH="1">
                          <a:off x="8496300" y="5791200"/>
                          <a:ext cx="584200" cy="2921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5" name="Line 27"/>
                        <a:cNvSpPr>
                          <a:spLocks noChangeShapeType="1"/>
                        </a:cNvSpPr>
                      </a:nvSpPr>
                      <a:spPr bwMode="auto">
                        <a:xfrm rot="10800000">
                          <a:off x="6019800" y="57023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sp>
                      <a:nvSpPr>
                        <a:cNvPr id="37916" name="Line 28"/>
                        <a:cNvSpPr>
                          <a:spLocks noChangeShapeType="1"/>
                        </a:cNvSpPr>
                      </a:nvSpPr>
                      <a:spPr bwMode="auto">
                        <a:xfrm rot="10800000">
                          <a:off x="6870700" y="6197600"/>
                          <a:ext cx="558800" cy="355600"/>
                        </a:xfrm>
                        <a:prstGeom prst="line">
                          <a:avLst/>
                        </a:prstGeom>
                        <a:noFill/>
                        <a:ln w="12700">
                          <a:solidFill>
                            <a:srgbClr val="35302F"/>
                          </a:solidFill>
                          <a:prstDash val="solid"/>
                          <a:round/>
                          <a:headEnd type="stealth" w="med" len="med"/>
                          <a:tailEnd type="none" w="med" len="med"/>
                        </a:ln>
                      </a:spPr>
                      <a:txSp>
                        <a:txBody>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l" defTabSz="914400" rtl="0"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en-US"/>
                          </a:p>
                        </a:txBody>
                        <a:useSpRect/>
                      </a:txSp>
                    </a:sp>
                  </a:grpSp>
                </lc:lockedCanvas>
              </a:graphicData>
            </a:graphic>
          </wp:inline>
        </w:drawing>
      </w:r>
    </w:p>
    <w:p w:rsidR="00AD0737" w:rsidRDefault="0087060B" w:rsidP="0087060B">
      <w:pPr>
        <w:pStyle w:val="Caption"/>
        <w:bidi w:val="0"/>
        <w:jc w:val="center"/>
        <w:rPr>
          <w:noProof/>
        </w:rPr>
      </w:pPr>
      <w:r>
        <w:rPr>
          <w:noProof/>
        </w:rPr>
        <w:t xml:space="preserve">Figure </w:t>
      </w:r>
      <w:r w:rsidR="007B11A4">
        <w:rPr>
          <w:noProof/>
        </w:rPr>
        <w:fldChar w:fldCharType="begin"/>
      </w:r>
      <w:r>
        <w:rPr>
          <w:noProof/>
        </w:rPr>
        <w:instrText xml:space="preserve"> STYLEREF 1 \s </w:instrText>
      </w:r>
      <w:r w:rsidR="007B11A4">
        <w:rPr>
          <w:noProof/>
        </w:rPr>
        <w:fldChar w:fldCharType="separate"/>
      </w:r>
      <w:r>
        <w:rPr>
          <w:noProof/>
          <w:cs/>
        </w:rPr>
        <w:t>‎</w:t>
      </w:r>
      <w:r>
        <w:rPr>
          <w:noProof/>
        </w:rPr>
        <w:t>1</w:t>
      </w:r>
      <w:r w:rsidR="007B11A4">
        <w:rPr>
          <w:noProof/>
        </w:rPr>
        <w:fldChar w:fldCharType="end"/>
      </w:r>
      <w:r>
        <w:rPr>
          <w:noProof/>
        </w:rPr>
        <w:noBreakHyphen/>
      </w:r>
      <w:r w:rsidR="007B11A4">
        <w:rPr>
          <w:noProof/>
        </w:rPr>
        <w:fldChar w:fldCharType="begin"/>
      </w:r>
      <w:r>
        <w:rPr>
          <w:noProof/>
        </w:rPr>
        <w:instrText xml:space="preserve"> SEQ Figure \* ARABIC \s 1 </w:instrText>
      </w:r>
      <w:r w:rsidR="007B11A4">
        <w:rPr>
          <w:noProof/>
        </w:rPr>
        <w:fldChar w:fldCharType="separate"/>
      </w:r>
      <w:r>
        <w:rPr>
          <w:noProof/>
        </w:rPr>
        <w:t>2</w:t>
      </w:r>
      <w:r w:rsidR="007B11A4">
        <w:rPr>
          <w:noProof/>
        </w:rPr>
        <w:fldChar w:fldCharType="end"/>
      </w:r>
    </w:p>
    <w:p w:rsidR="004149EE" w:rsidRDefault="007C3268" w:rsidP="001C2558">
      <w:pPr>
        <w:pStyle w:val="Heading1"/>
        <w:bidi w:val="0"/>
        <w:jc w:val="left"/>
      </w:pPr>
      <w:bookmarkStart w:id="34" w:name="_Toc243569469"/>
      <w:bookmarkStart w:id="35" w:name="_Toc243569899"/>
      <w:bookmarkStart w:id="36" w:name="_Toc243570887"/>
      <w:r>
        <w:br w:type="page"/>
      </w:r>
      <w:bookmarkStart w:id="37" w:name="_Ref244443591"/>
      <w:r w:rsidR="004149EE">
        <w:lastRenderedPageBreak/>
        <w:t>Project Description</w:t>
      </w:r>
      <w:bookmarkEnd w:id="34"/>
      <w:bookmarkEnd w:id="35"/>
      <w:bookmarkEnd w:id="36"/>
      <w:bookmarkEnd w:id="37"/>
    </w:p>
    <w:p w:rsidR="004149EE" w:rsidRDefault="004149EE" w:rsidP="00201A25">
      <w:pPr>
        <w:pStyle w:val="Heading2"/>
        <w:bidi w:val="0"/>
        <w:jc w:val="left"/>
      </w:pPr>
      <w:bookmarkStart w:id="38" w:name="_Toc243569470"/>
      <w:bookmarkStart w:id="39" w:name="_Toc243569900"/>
      <w:bookmarkStart w:id="40" w:name="_Toc243570888"/>
      <w:r>
        <w:t>Purpose</w:t>
      </w:r>
      <w:r w:rsidR="009B044B">
        <w:t xml:space="preserve"> </w:t>
      </w:r>
      <w:bookmarkEnd w:id="38"/>
      <w:bookmarkEnd w:id="39"/>
      <w:bookmarkEnd w:id="40"/>
    </w:p>
    <w:p w:rsidR="007C3268" w:rsidRPr="007C3268" w:rsidRDefault="007C3268" w:rsidP="001C2558">
      <w:pPr>
        <w:bidi w:val="0"/>
        <w:ind w:left="90" w:firstLine="486"/>
        <w:jc w:val="left"/>
      </w:pPr>
      <w:r>
        <w:t xml:space="preserve">The main purpose of this project is to create </w:t>
      </w:r>
      <w:r w:rsidR="006A2E02">
        <w:t xml:space="preserve">a </w:t>
      </w:r>
      <w:r>
        <w:t>simulator for OLSRv2</w:t>
      </w:r>
      <w:r w:rsidR="006A2E02">
        <w:t xml:space="preserve"> (and NHDP)</w:t>
      </w:r>
      <w:r>
        <w:t xml:space="preserve"> protocol. Investigate and analyze the behavior and performance of the protocol with different characteristics of the network.</w:t>
      </w:r>
    </w:p>
    <w:p w:rsidR="004149EE" w:rsidRDefault="004149EE" w:rsidP="001C2558">
      <w:pPr>
        <w:pStyle w:val="Heading2"/>
        <w:bidi w:val="0"/>
        <w:jc w:val="left"/>
      </w:pPr>
      <w:bookmarkStart w:id="41" w:name="_Toc243569471"/>
      <w:bookmarkStart w:id="42" w:name="_Toc243569901"/>
      <w:bookmarkStart w:id="43" w:name="_Toc243570889"/>
      <w:r>
        <w:t>Main Goals</w:t>
      </w:r>
      <w:bookmarkEnd w:id="41"/>
      <w:bookmarkEnd w:id="42"/>
      <w:bookmarkEnd w:id="43"/>
    </w:p>
    <w:p w:rsidR="00B9464A" w:rsidRPr="00B9464A" w:rsidRDefault="00B9464A" w:rsidP="001C2558">
      <w:pPr>
        <w:bidi w:val="0"/>
        <w:jc w:val="left"/>
      </w:pPr>
      <w:r>
        <w:t>The simulator will implement the following options:</w:t>
      </w:r>
    </w:p>
    <w:p w:rsidR="004149EE" w:rsidRDefault="004149EE" w:rsidP="00312589">
      <w:pPr>
        <w:pStyle w:val="Heading3"/>
        <w:bidi w:val="0"/>
        <w:jc w:val="left"/>
      </w:pPr>
      <w:bookmarkStart w:id="44" w:name="_Toc243569472"/>
      <w:bookmarkStart w:id="45" w:name="_Toc243569902"/>
      <w:bookmarkStart w:id="46" w:name="_Toc243570890"/>
      <w:r>
        <w:t>Utilization Analysis</w:t>
      </w:r>
      <w:bookmarkEnd w:id="44"/>
      <w:bookmarkEnd w:id="45"/>
      <w:bookmarkEnd w:id="46"/>
    </w:p>
    <w:p w:rsidR="00D1110F" w:rsidRDefault="00D1110F" w:rsidP="001C2558">
      <w:pPr>
        <w:bidi w:val="0"/>
        <w:ind w:firstLine="720"/>
        <w:jc w:val="left"/>
      </w:pPr>
      <w:r>
        <w:t>Analysis of the optimization achieved using the MPRs will be measured in comparison to a protocol where each node knows the entire world topology. This will be tested by setting the entire 1-hop neighborhood as MPRs for each node.</w:t>
      </w:r>
    </w:p>
    <w:p w:rsidR="00D1110F" w:rsidRPr="00D1110F" w:rsidRDefault="00D1110F" w:rsidP="001C2558">
      <w:pPr>
        <w:bidi w:val="0"/>
        <w:ind w:firstLine="720"/>
        <w:jc w:val="left"/>
      </w:pPr>
      <w:r>
        <w:t>We will expect to see major improvement in the throughput when setting a minimal set of MPRs for each node.</w:t>
      </w:r>
    </w:p>
    <w:p w:rsidR="004149EE" w:rsidRDefault="00B9464A" w:rsidP="001C2558">
      <w:pPr>
        <w:pStyle w:val="Heading3"/>
        <w:bidi w:val="0"/>
        <w:jc w:val="left"/>
      </w:pPr>
      <w:bookmarkStart w:id="47" w:name="_Toc243569473"/>
      <w:bookmarkStart w:id="48" w:name="_Toc243569903"/>
      <w:bookmarkStart w:id="49" w:name="_Toc243570891"/>
      <w:r>
        <w:t>Network Reliability</w:t>
      </w:r>
      <w:bookmarkEnd w:id="47"/>
      <w:bookmarkEnd w:id="48"/>
      <w:bookmarkEnd w:id="49"/>
      <w:r>
        <w:t xml:space="preserve"> </w:t>
      </w:r>
    </w:p>
    <w:p w:rsidR="00375D8E" w:rsidRPr="00375D8E" w:rsidRDefault="00375D8E" w:rsidP="00375D8E">
      <w:pPr>
        <w:bidi w:val="0"/>
        <w:ind w:firstLine="720"/>
      </w:pPr>
      <w:r>
        <w:t>We will compare between different link qualities to determine the effect on the network reliability, we will compare</w:t>
      </w:r>
      <w:r w:rsidR="00312589">
        <w:t xml:space="preserve"> between</w:t>
      </w:r>
      <w:r>
        <w:t xml:space="preserve"> networks of different message failure rate.  We will test the cases where some messages "Hello" or "TC" do not get to their destination</w:t>
      </w:r>
      <w:r w:rsidR="00312589">
        <w:t>, how will it affect the connectivity of the network? , how will it affect the throughput of the network?</w:t>
      </w:r>
    </w:p>
    <w:p w:rsidR="00B9464A" w:rsidRDefault="00B9464A" w:rsidP="001C2558">
      <w:pPr>
        <w:pStyle w:val="Heading3"/>
        <w:bidi w:val="0"/>
        <w:jc w:val="left"/>
      </w:pPr>
      <w:bookmarkStart w:id="50" w:name="_Toc243569474"/>
      <w:bookmarkStart w:id="51" w:name="_Toc243569904"/>
      <w:bookmarkStart w:id="52" w:name="_Toc243570892"/>
      <w:r>
        <w:t>Topology</w:t>
      </w:r>
      <w:bookmarkEnd w:id="50"/>
      <w:bookmarkEnd w:id="51"/>
      <w:bookmarkEnd w:id="52"/>
    </w:p>
    <w:p w:rsidR="00D1110F" w:rsidRDefault="00D1110F" w:rsidP="001C2558">
      <w:pPr>
        <w:bidi w:val="0"/>
        <w:ind w:firstLine="720"/>
        <w:jc w:val="left"/>
      </w:pPr>
      <w:r>
        <w:t>We will analyze the differences in utilization and reliability under different field topology.</w:t>
      </w:r>
    </w:p>
    <w:p w:rsidR="00D1110F" w:rsidRPr="00D1110F" w:rsidRDefault="00B47375" w:rsidP="001C2558">
      <w:pPr>
        <w:bidi w:val="0"/>
        <w:ind w:firstLine="720"/>
        <w:jc w:val="left"/>
      </w:pPr>
      <w:r>
        <w:t>We</w:t>
      </w:r>
      <w:r w:rsidR="00D1110F">
        <w:t xml:space="preserve"> will be interested to investigate topologies where certain nodes will become bottlenecks, i.e. the topology of clusters of nodes where few nodes are scattered between the clusters. In addition we will look into uniform, sparse and concentrated topologies.</w:t>
      </w:r>
    </w:p>
    <w:p w:rsidR="00B9464A" w:rsidRDefault="00B9464A" w:rsidP="001C2558">
      <w:pPr>
        <w:pStyle w:val="Heading3"/>
        <w:bidi w:val="0"/>
        <w:jc w:val="left"/>
      </w:pPr>
      <w:bookmarkStart w:id="53" w:name="_Toc243569475"/>
      <w:bookmarkStart w:id="54" w:name="_Toc243569905"/>
      <w:bookmarkStart w:id="55" w:name="_Toc243570893"/>
      <w:r>
        <w:t>Scalability</w:t>
      </w:r>
      <w:bookmarkEnd w:id="53"/>
      <w:bookmarkEnd w:id="54"/>
      <w:bookmarkEnd w:id="55"/>
    </w:p>
    <w:p w:rsidR="00D1110F" w:rsidRDefault="00D1110F" w:rsidP="001C2558">
      <w:pPr>
        <w:bidi w:val="0"/>
        <w:ind w:firstLine="576"/>
        <w:jc w:val="left"/>
      </w:pPr>
      <w:r>
        <w:t>It will be interesting to investigate how scalable the OLSRv2 protocol is, we will analyze the throughput while increasing the number of stations.  We will compare the results of the OLSRv2 protocol to the results of a protocol where each node selects all of its neighbors as MPRs.</w:t>
      </w:r>
    </w:p>
    <w:p w:rsidR="00D1110F" w:rsidRPr="00D1110F" w:rsidRDefault="00D1110F" w:rsidP="001C2558">
      <w:pPr>
        <w:bidi w:val="0"/>
        <w:ind w:firstLine="576"/>
        <w:jc w:val="left"/>
      </w:pPr>
      <w:r>
        <w:t xml:space="preserve">We expect to see a major improvement in scalability when we set each node with a minimal set of MPRs. </w:t>
      </w:r>
    </w:p>
    <w:p w:rsidR="004149EE" w:rsidRDefault="004149EE" w:rsidP="001C2558">
      <w:pPr>
        <w:pStyle w:val="Heading2"/>
        <w:bidi w:val="0"/>
        <w:jc w:val="left"/>
      </w:pPr>
      <w:bookmarkStart w:id="56" w:name="_Toc243569476"/>
      <w:bookmarkStart w:id="57" w:name="_Toc243569906"/>
      <w:bookmarkStart w:id="58" w:name="_Toc243570894"/>
      <w:r>
        <w:t>Stretched Goals</w:t>
      </w:r>
      <w:r w:rsidR="009B044B">
        <w:t xml:space="preserve"> [Assaf]</w:t>
      </w:r>
      <w:bookmarkEnd w:id="56"/>
      <w:bookmarkEnd w:id="57"/>
      <w:bookmarkEnd w:id="58"/>
      <w:r>
        <w:t xml:space="preserve"> </w:t>
      </w:r>
    </w:p>
    <w:p w:rsidR="00B9464A" w:rsidRDefault="0034079F" w:rsidP="001C2558">
      <w:pPr>
        <w:pStyle w:val="Heading3"/>
        <w:bidi w:val="0"/>
        <w:jc w:val="left"/>
      </w:pPr>
      <w:bookmarkStart w:id="59" w:name="_Toc243569477"/>
      <w:bookmarkStart w:id="60" w:name="_Toc243569907"/>
      <w:bookmarkStart w:id="61" w:name="_Toc243570895"/>
      <w:r>
        <w:t>Topology mobility</w:t>
      </w:r>
      <w:bookmarkEnd w:id="59"/>
      <w:bookmarkEnd w:id="60"/>
      <w:bookmarkEnd w:id="61"/>
    </w:p>
    <w:p w:rsidR="003F396A" w:rsidRDefault="003F396A" w:rsidP="001C2558">
      <w:pPr>
        <w:bidi w:val="0"/>
        <w:ind w:firstLine="720"/>
        <w:jc w:val="left"/>
      </w:pPr>
      <w:r>
        <w:t>When looking into a dynamic scenario, it wil</w:t>
      </w:r>
      <w:r w:rsidR="00CB2E20">
        <w:t>l be interesting to see how</w:t>
      </w:r>
      <w:r>
        <w:t xml:space="preserve"> robust the protocol </w:t>
      </w:r>
      <w:r w:rsidR="00CB2E20">
        <w:t xml:space="preserve">is </w:t>
      </w:r>
      <w:r>
        <w:t xml:space="preserve">in regards to the rate of </w:t>
      </w:r>
      <w:r w:rsidR="00CB2E20">
        <w:t xml:space="preserve">which </w:t>
      </w:r>
      <w:r>
        <w:t>topology change</w:t>
      </w:r>
      <w:r w:rsidR="00CB2E20">
        <w:t>s</w:t>
      </w:r>
      <w:r>
        <w:t xml:space="preserve">. </w:t>
      </w:r>
      <w:r w:rsidR="00CB2E20">
        <w:t>What's the effect, nodes movement has on Utilization? We'll expect to see Utilization hold</w:t>
      </w:r>
      <w:r w:rsidR="0028171E">
        <w:t>s firm until a ce</w:t>
      </w:r>
      <w:r w:rsidR="00CB2E20">
        <w:t xml:space="preserve">rtain threshold of Mobility rate is crossed. </w:t>
      </w:r>
    </w:p>
    <w:p w:rsidR="00CB2E20" w:rsidRPr="00CB2E20" w:rsidRDefault="00CB2E20" w:rsidP="001C2558">
      <w:pPr>
        <w:bidi w:val="0"/>
        <w:ind w:firstLine="720"/>
        <w:jc w:val="left"/>
      </w:pPr>
      <w:r>
        <w:rPr>
          <w:i/>
          <w:iCs/>
        </w:rPr>
        <w:lastRenderedPageBreak/>
        <w:t>Jitter Control</w:t>
      </w:r>
      <w:r>
        <w:t xml:space="preserve"> could be introduced here, to see its effect on Utilization and Protocol Reliability. This is a mechanism that is intended to cope with topology change issues by accelerating/slowing the rate of which control messages are being generated.</w:t>
      </w:r>
    </w:p>
    <w:p w:rsidR="0034079F" w:rsidRDefault="0034079F" w:rsidP="001C2558">
      <w:pPr>
        <w:pStyle w:val="Heading3"/>
        <w:bidi w:val="0"/>
        <w:jc w:val="left"/>
      </w:pPr>
      <w:bookmarkStart w:id="62" w:name="_Toc243569478"/>
      <w:bookmarkStart w:id="63" w:name="_Toc243569908"/>
      <w:bookmarkStart w:id="64" w:name="_Toc243570896"/>
      <w:r>
        <w:t>Secondary MPR sets</w:t>
      </w:r>
      <w:bookmarkEnd w:id="62"/>
      <w:bookmarkEnd w:id="63"/>
      <w:bookmarkEnd w:id="64"/>
    </w:p>
    <w:p w:rsidR="00CB2E20" w:rsidRDefault="00CB2E20" w:rsidP="001C2558">
      <w:pPr>
        <w:bidi w:val="0"/>
        <w:ind w:firstLine="576"/>
        <w:jc w:val="left"/>
      </w:pPr>
      <w:r>
        <w:t xml:space="preserve">When </w:t>
      </w:r>
      <w:r w:rsidR="00377105">
        <w:t>ce</w:t>
      </w:r>
      <w:r>
        <w:t>rtain node refuses to transfer data packets, or when it suddenly fails all together, it's possible to recover if nodes can define a backup plan, in the form of a secondary MPR set. These MPR sets are identical to the main MPR sets</w:t>
      </w:r>
      <w:r w:rsidR="002A46A6">
        <w:t xml:space="preserve"> in type but different in value. Meaning, the MPR that are selected in the secondary set, are selected with the idea of producing a backup system to the main set, so most of them will not be included in the main MPR set, and they might even not be a minimal MPR selection.</w:t>
      </w:r>
    </w:p>
    <w:p w:rsidR="002A46A6" w:rsidRDefault="002A46A6" w:rsidP="001C2558">
      <w:pPr>
        <w:bidi w:val="0"/>
        <w:ind w:firstLine="576"/>
        <w:jc w:val="left"/>
      </w:pPr>
      <w:r>
        <w:t xml:space="preserve">Creating a </w:t>
      </w:r>
      <w:r w:rsidRPr="002A46A6">
        <w:rPr>
          <w:i/>
          <w:iCs/>
        </w:rPr>
        <w:t>Secondary MPR set</w:t>
      </w:r>
      <w:r>
        <w:rPr>
          <w:i/>
          <w:iCs/>
        </w:rPr>
        <w:t xml:space="preserve"> </w:t>
      </w:r>
      <w:r>
        <w:t xml:space="preserve">creates excess load on CPU and Network Bandwidth as more </w:t>
      </w:r>
      <w:r>
        <w:rPr>
          <w:i/>
          <w:iCs/>
        </w:rPr>
        <w:t xml:space="preserve">"Hello" </w:t>
      </w:r>
      <w:r w:rsidRPr="002A46A6">
        <w:t>and</w:t>
      </w:r>
      <w:r>
        <w:rPr>
          <w:i/>
          <w:iCs/>
        </w:rPr>
        <w:t xml:space="preserve"> "TC" messages</w:t>
      </w:r>
      <w:r>
        <w:t xml:space="preserve"> are being transmitted. This of course, means the Utilization is damaged.</w:t>
      </w:r>
    </w:p>
    <w:p w:rsidR="002A46A6" w:rsidRPr="002A46A6" w:rsidRDefault="002A46A6" w:rsidP="001C2558">
      <w:pPr>
        <w:bidi w:val="0"/>
        <w:ind w:firstLine="576"/>
        <w:jc w:val="left"/>
      </w:pPr>
      <w:r>
        <w:t xml:space="preserve">It will be interesting, comparing between Utilization as the Network Reliability between an implementation with and without </w:t>
      </w:r>
      <w:r>
        <w:rPr>
          <w:i/>
          <w:iCs/>
        </w:rPr>
        <w:t>Secondary MPR sets</w:t>
      </w:r>
      <w:r>
        <w:t xml:space="preserve"> support.</w:t>
      </w:r>
    </w:p>
    <w:p w:rsidR="00624E8A" w:rsidRDefault="00624E8A" w:rsidP="001C2558">
      <w:pPr>
        <w:pStyle w:val="Heading2"/>
        <w:bidi w:val="0"/>
        <w:jc w:val="left"/>
      </w:pPr>
      <w:bookmarkStart w:id="65" w:name="_Toc243569480"/>
      <w:bookmarkStart w:id="66" w:name="_Toc243569910"/>
      <w:bookmarkStart w:id="67" w:name="_Toc243570898"/>
      <w:r>
        <w:t>Output</w:t>
      </w:r>
      <w:r w:rsidR="00E132B0">
        <w:t xml:space="preserve"> </w:t>
      </w:r>
      <w:bookmarkEnd w:id="65"/>
      <w:bookmarkEnd w:id="66"/>
      <w:bookmarkEnd w:id="67"/>
    </w:p>
    <w:p w:rsidR="00624E8A" w:rsidRDefault="00B70602" w:rsidP="001C2558">
      <w:pPr>
        <w:bidi w:val="0"/>
        <w:jc w:val="left"/>
      </w:pPr>
      <w:r>
        <w:t>The output of the simulator will be an Excel document detailing the session parameters and the data gathered. The user will then be able to easily create graphs and diagrams based on that data.</w:t>
      </w:r>
    </w:p>
    <w:p w:rsidR="00B70602" w:rsidRDefault="00B70602" w:rsidP="001C2558">
      <w:pPr>
        <w:bidi w:val="0"/>
        <w:jc w:val="left"/>
      </w:pPr>
      <w:r>
        <w:t>The output fields will be:</w:t>
      </w:r>
    </w:p>
    <w:p w:rsidR="00B70602" w:rsidRDefault="00B70602" w:rsidP="001C2558">
      <w:pPr>
        <w:numPr>
          <w:ilvl w:val="0"/>
          <w:numId w:val="4"/>
        </w:numPr>
        <w:bidi w:val="0"/>
        <w:jc w:val="left"/>
      </w:pPr>
      <w:r>
        <w:t>Number of stations</w:t>
      </w:r>
    </w:p>
    <w:p w:rsidR="00B70602" w:rsidRDefault="00B70602" w:rsidP="001C2558">
      <w:pPr>
        <w:numPr>
          <w:ilvl w:val="0"/>
          <w:numId w:val="4"/>
        </w:numPr>
        <w:bidi w:val="0"/>
        <w:jc w:val="left"/>
      </w:pPr>
      <w:r>
        <w:t>Map dimensions</w:t>
      </w:r>
    </w:p>
    <w:p w:rsidR="00B70602" w:rsidRDefault="00B70602" w:rsidP="001C2558">
      <w:pPr>
        <w:numPr>
          <w:ilvl w:val="0"/>
          <w:numId w:val="4"/>
        </w:numPr>
        <w:bidi w:val="0"/>
        <w:jc w:val="left"/>
      </w:pPr>
      <w:r>
        <w:t>Stations location</w:t>
      </w:r>
      <w:r w:rsidR="001C2558">
        <w:t xml:space="preserve"> and movement</w:t>
      </w:r>
    </w:p>
    <w:p w:rsidR="00B70602" w:rsidRDefault="001928F0" w:rsidP="001C2558">
      <w:pPr>
        <w:numPr>
          <w:ilvl w:val="0"/>
          <w:numId w:val="4"/>
        </w:numPr>
        <w:bidi w:val="0"/>
        <w:jc w:val="left"/>
      </w:pPr>
      <w:r>
        <w:t>Stations reception radius</w:t>
      </w:r>
    </w:p>
    <w:p w:rsidR="001928F0" w:rsidRDefault="001928F0" w:rsidP="001928F0">
      <w:pPr>
        <w:numPr>
          <w:ilvl w:val="0"/>
          <w:numId w:val="4"/>
        </w:numPr>
        <w:bidi w:val="0"/>
        <w:jc w:val="left"/>
      </w:pPr>
      <w:r>
        <w:t>Total run time</w:t>
      </w:r>
    </w:p>
    <w:p w:rsidR="001928F0" w:rsidRDefault="001928F0" w:rsidP="001928F0">
      <w:pPr>
        <w:numPr>
          <w:ilvl w:val="0"/>
          <w:numId w:val="4"/>
        </w:numPr>
        <w:bidi w:val="0"/>
        <w:jc w:val="left"/>
      </w:pPr>
      <w:r>
        <w:t>Throughput per station</w:t>
      </w:r>
    </w:p>
    <w:p w:rsidR="001928F0" w:rsidRDefault="001928F0" w:rsidP="001928F0">
      <w:pPr>
        <w:bidi w:val="0"/>
        <w:jc w:val="left"/>
      </w:pPr>
    </w:p>
    <w:p w:rsidR="001928F0" w:rsidRDefault="001928F0" w:rsidP="001928F0">
      <w:pPr>
        <w:bidi w:val="0"/>
        <w:jc w:val="left"/>
      </w:pPr>
      <w:r>
        <w:t>The graphs that will be presented are:</w:t>
      </w:r>
    </w:p>
    <w:p w:rsidR="001928F0" w:rsidRDefault="001928F0" w:rsidP="001928F0">
      <w:pPr>
        <w:numPr>
          <w:ilvl w:val="0"/>
          <w:numId w:val="5"/>
        </w:numPr>
        <w:bidi w:val="0"/>
        <w:jc w:val="left"/>
      </w:pPr>
      <w:r>
        <w:t>Total throughput versus number of stations</w:t>
      </w:r>
    </w:p>
    <w:p w:rsidR="001928F0" w:rsidRDefault="001928F0" w:rsidP="001928F0">
      <w:pPr>
        <w:numPr>
          <w:ilvl w:val="0"/>
          <w:numId w:val="5"/>
        </w:numPr>
        <w:bidi w:val="0"/>
        <w:jc w:val="left"/>
      </w:pPr>
      <w:r>
        <w:t>Total throughput versus stations movement</w:t>
      </w:r>
    </w:p>
    <w:p w:rsidR="001928F0" w:rsidRDefault="001928F0" w:rsidP="001928F0">
      <w:pPr>
        <w:numPr>
          <w:ilvl w:val="0"/>
          <w:numId w:val="5"/>
        </w:numPr>
        <w:bidi w:val="0"/>
        <w:jc w:val="left"/>
      </w:pPr>
      <w:r>
        <w:t>Total throughput versus area density</w:t>
      </w:r>
    </w:p>
    <w:p w:rsidR="001928F0" w:rsidRDefault="001928F0" w:rsidP="001928F0">
      <w:pPr>
        <w:bidi w:val="0"/>
        <w:jc w:val="left"/>
      </w:pPr>
    </w:p>
    <w:p w:rsidR="001928F0" w:rsidRDefault="001928F0" w:rsidP="001928F0">
      <w:pPr>
        <w:bidi w:val="0"/>
        <w:jc w:val="left"/>
      </w:pPr>
      <w:r>
        <w:t xml:space="preserve">The final report will also include </w:t>
      </w:r>
      <w:r w:rsidR="00647BAA">
        <w:t xml:space="preserve">an </w:t>
      </w:r>
      <w:r>
        <w:t xml:space="preserve">analysis of stations topology </w:t>
      </w:r>
      <w:r w:rsidR="00647BAA">
        <w:t>on throughput, as well as comparison between different selections of MPR sets (Minimal Vs Maximal).</w:t>
      </w:r>
    </w:p>
    <w:p w:rsidR="002604CF" w:rsidRDefault="00647BAA" w:rsidP="00647BAA">
      <w:pPr>
        <w:bidi w:val="0"/>
        <w:jc w:val="left"/>
      </w:pPr>
      <w:r>
        <w:t>If asked, the team will provide more feedback on other aspects that will be included in the final report.</w:t>
      </w:r>
    </w:p>
    <w:p w:rsidR="00647BAA" w:rsidRDefault="00647BAA" w:rsidP="002604CF">
      <w:pPr>
        <w:bidi w:val="0"/>
        <w:jc w:val="left"/>
      </w:pPr>
      <w:r>
        <w:t xml:space="preserve"> </w:t>
      </w:r>
    </w:p>
    <w:p w:rsidR="00624E8A" w:rsidRDefault="00624E8A" w:rsidP="00624E8A">
      <w:pPr>
        <w:pStyle w:val="Heading1"/>
        <w:bidi w:val="0"/>
      </w:pPr>
      <w:bookmarkStart w:id="68" w:name="_Toc243569482"/>
      <w:bookmarkStart w:id="69" w:name="_Toc243569912"/>
      <w:bookmarkStart w:id="70" w:name="_Toc243570900"/>
      <w:r>
        <w:lastRenderedPageBreak/>
        <w:t>General Layout</w:t>
      </w:r>
      <w:r w:rsidR="008B66FA">
        <w:t xml:space="preserve"> </w:t>
      </w:r>
    </w:p>
    <w:p w:rsidR="008D3067" w:rsidRDefault="009B740D" w:rsidP="009B740D">
      <w:pPr>
        <w:bidi w:val="0"/>
        <w:ind w:firstLine="432"/>
      </w:pPr>
      <w:r>
        <w:t xml:space="preserve">The OLSRv2 will illustrate a MANET network of nodes that move dynamically. The simulator will simulate both high and low dense areas. There will be no specific router that will route the massages but each node will calculate the routes by itself. Furthermore, all nodes can be spread uniformly over the area as well as in other formations e.g. several groups. </w:t>
      </w:r>
    </w:p>
    <w:p w:rsidR="00D47430" w:rsidRDefault="00D47430" w:rsidP="00D47430">
      <w:pPr>
        <w:bidi w:val="0"/>
        <w:ind w:firstLine="432"/>
      </w:pPr>
    </w:p>
    <w:p w:rsidR="008D6C9F" w:rsidRDefault="007B11A4" w:rsidP="00D47430">
      <w:pPr>
        <w:keepNext/>
        <w:bidi w:val="0"/>
        <w:ind w:firstLine="432"/>
      </w:pPr>
      <w:r>
        <w:rPr>
          <w:noProof/>
        </w:rPr>
        <w:pict>
          <v:shapetype id="_x0000_t32" coordsize="21600,21600" o:spt="32" o:oned="t" path="m,l21600,21600e" filled="f">
            <v:path arrowok="t" fillok="f" o:connecttype="none"/>
            <o:lock v:ext="edit" shapetype="t"/>
          </v:shapetype>
          <v:shape id="_x0000_s1034" type="#_x0000_t32" style="position:absolute;left:0;text-align:left;margin-left:237.85pt;margin-top:102.05pt;width:11.25pt;height:0;flip:x;z-index:251672576" o:connectortype="straight" strokecolor="#0070c0">
            <v:stroke endarrow="block"/>
          </v:shape>
        </w:pict>
      </w:r>
      <w:r>
        <w:rPr>
          <w:noProof/>
        </w:rPr>
        <w:pict>
          <v:shape id="_x0000_s1035" type="#_x0000_t32" style="position:absolute;left:0;text-align:left;margin-left:292.75pt;margin-top:77.5pt;width:11.25pt;height:0;rotation:90;flip:x;z-index:251673600" o:connectortype="straight" strokecolor="#0070c0">
            <v:stroke endarrow="block"/>
          </v:shape>
        </w:pict>
      </w:r>
      <w:r>
        <w:rPr>
          <w:noProof/>
        </w:rPr>
        <w:pict>
          <v:shape id="_x0000_s1032" type="#_x0000_t32" style="position:absolute;left:0;text-align:left;margin-left:96.8pt;margin-top:47.25pt;width:6pt;height:10.5pt;flip:y;z-index:251670528" o:connectortype="straight" strokecolor="#0070c0">
            <v:stroke endarrow="block"/>
          </v:shape>
        </w:pict>
      </w:r>
      <w:r>
        <w:rPr>
          <w:noProof/>
        </w:rPr>
        <w:pict>
          <v:shape id="_x0000_s1033" type="#_x0000_t32" style="position:absolute;left:0;text-align:left;margin-left:99pt;margin-top:102.05pt;width:11.25pt;height:0;flip:x;z-index:251671552" o:connectortype="straight" strokecolor="#0070c0">
            <v:stroke endarrow="block"/>
          </v:shape>
        </w:pict>
      </w:r>
      <w:r>
        <w:rPr>
          <w:noProof/>
        </w:rPr>
        <w:pict>
          <v:shapetype id="_x0000_t202" coordsize="21600,21600" o:spt="202" path="m,l,21600r21600,l21600,xe">
            <v:stroke joinstyle="miter"/>
            <v:path gradientshapeok="t" o:connecttype="rect"/>
          </v:shapetype>
          <v:shape id="_x0000_s1030" type="#_x0000_t202" style="position:absolute;left:0;text-align:left;margin-left:22.35pt;margin-top:145.7pt;width:155.25pt;height:.05pt;z-index:251668480" stroked="f">
            <v:textbox style="mso-next-textbox:#_x0000_s1030;mso-fit-shape-to-text:t" inset="0,0,0,0">
              <w:txbxContent>
                <w:p w:rsidR="00F608E0" w:rsidRPr="00D848B8" w:rsidRDefault="00F608E0"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333098">
        <w:rPr>
          <w:noProof/>
        </w:rPr>
        <w:drawing>
          <wp:inline distT="0" distB="0" distL="0" distR="0">
            <wp:extent cx="1990725" cy="1743075"/>
            <wp:effectExtent l="19050" t="0" r="0" b="0"/>
            <wp:docPr id="2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2" name="Group 31"/>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4826302" y="3810000"/>
                          <a:ext cx="2858371" cy="2768600"/>
                          <a:chOff x="624" y="-1872"/>
                          <a:chExt cx="1800" cy="1744"/>
                        </a:xfrm>
                      </a:grpSpPr>
                      <a:sp>
                        <a:nvSpPr>
                          <a:cNvPr id="5" name="Oval 4"/>
                          <a:cNvSpPr>
                            <a:spLocks/>
                          </a:cNvSpPr>
                        </a:nvSpPr>
                        <a:spPr bwMode="auto">
                          <a:xfrm>
                            <a:off x="1584" y="-48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1775"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015" y="-24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1679" y="-17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768"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248" y="-124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1823" y="-134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104" y="-81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152"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303" y="-91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624" y="-57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4902200" y="4419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DD170B">
        <w:t xml:space="preserve">            </w:t>
      </w:r>
      <w:r w:rsidR="00DD170B">
        <w:rPr>
          <w:noProof/>
        </w:rPr>
        <w:drawing>
          <wp:inline distT="0" distB="0" distL="0" distR="0">
            <wp:extent cx="1826895" cy="1743075"/>
            <wp:effectExtent l="19050" t="0" r="1905" b="0"/>
            <wp:docPr id="9" name="Picture 3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4038600"/>
                      <a:chOff x="3911600" y="3124200"/>
                      <a:chExt cx="4343400" cy="4038600"/>
                    </a:xfrm>
                  </a:grpSpPr>
                  <a:grpSp>
                    <a:nvGrpSpPr>
                      <a:cNvPr id="39" name="Group 38"/>
                      <a:cNvGrpSpPr/>
                    </a:nvGrpSpPr>
                    <a:grpSpPr>
                      <a:xfrm>
                        <a:off x="3911600" y="3124200"/>
                        <a:ext cx="4343400" cy="4038600"/>
                        <a:chOff x="3911600" y="3124200"/>
                        <a:chExt cx="4343400" cy="4038600"/>
                      </a:xfrm>
                    </a:grpSpPr>
                    <a:sp>
                      <a:nvSpPr>
                        <a:cNvPr id="30" name="Rectangle 29"/>
                        <a:cNvSpPr/>
                      </a:nvSpPr>
                      <a:spPr bwMode="auto">
                        <a:xfrm>
                          <a:off x="3911600" y="3124200"/>
                          <a:ext cx="4343400" cy="4038600"/>
                        </a:xfrm>
                        <a:prstGeom prst="rect">
                          <a:avLst/>
                        </a:prstGeom>
                        <a:noFill/>
                        <a:ln w="25400" cap="flat" cmpd="sng" algn="ctr">
                          <a:solidFill>
                            <a:schemeClr val="tx2"/>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en-US" sz="4200" b="0" i="0" u="none" strike="noStrike" cap="none" normalizeH="0" baseline="0" smtClean="0">
                              <a:ln>
                                <a:noFill/>
                              </a:ln>
                              <a:solidFill>
                                <a:srgbClr val="595650"/>
                              </a:solidFill>
                              <a:effectLst/>
                              <a:latin typeface="Baskerville" charset="0"/>
                              <a:ea typeface="ヒラギノ明朝 Pro W3" charset="0"/>
                              <a:cs typeface="ヒラギノ明朝 Pro W3" charset="0"/>
                              <a:sym typeface="Baskerville" charset="0"/>
                            </a:endParaRPr>
                          </a:p>
                        </a:txBody>
                        <a:useSpRect/>
                      </a:txSp>
                    </a:sp>
                    <a:grpSp>
                      <a:nvGrpSpPr>
                        <a:cNvPr id="4" name="Group 3"/>
                        <a:cNvGrpSpPr>
                          <a:grpSpLocks/>
                        </a:cNvGrpSpPr>
                      </a:nvGrpSpPr>
                      <a:grpSpPr bwMode="auto">
                        <a:xfrm>
                          <a:off x="5207114" y="3810000"/>
                          <a:ext cx="2782145" cy="1625600"/>
                          <a:chOff x="864" y="-1872"/>
                          <a:chExt cx="1752" cy="1024"/>
                        </a:xfrm>
                      </a:grpSpPr>
                      <a:sp>
                        <a:nvSpPr>
                          <a:cNvPr id="5" name="Oval 4"/>
                          <a:cNvSpPr>
                            <a:spLocks/>
                          </a:cNvSpPr>
                        </a:nvSpPr>
                        <a:spPr bwMode="auto">
                          <a:xfrm>
                            <a:off x="1728" y="-115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6" name="Oval 5"/>
                          <a:cNvSpPr>
                            <a:spLocks/>
                          </a:cNvSpPr>
                        </a:nvSpPr>
                        <a:spPr bwMode="auto">
                          <a:xfrm>
                            <a:off x="2495" y="-148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7" name="Oval 6"/>
                          <a:cNvSpPr>
                            <a:spLocks/>
                          </a:cNvSpPr>
                        </a:nvSpPr>
                        <a:spPr bwMode="auto">
                          <a:xfrm>
                            <a:off x="2495"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9" name="Oval 8"/>
                          <a:cNvSpPr>
                            <a:spLocks/>
                          </a:cNvSpPr>
                        </a:nvSpPr>
                        <a:spPr bwMode="auto">
                          <a:xfrm>
                            <a:off x="2351" y="-163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0" name="Oval 9"/>
                          <a:cNvSpPr>
                            <a:spLocks/>
                          </a:cNvSpPr>
                        </a:nvSpPr>
                        <a:spPr bwMode="auto">
                          <a:xfrm>
                            <a:off x="1824" y="-960"/>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1" name="Oval 10"/>
                          <a:cNvSpPr>
                            <a:spLocks/>
                          </a:cNvSpPr>
                        </a:nvSpPr>
                        <a:spPr bwMode="auto">
                          <a:xfrm>
                            <a:off x="1632"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2" name="Oval 11"/>
                          <a:cNvSpPr>
                            <a:spLocks/>
                          </a:cNvSpPr>
                        </a:nvSpPr>
                        <a:spPr bwMode="auto">
                          <a:xfrm>
                            <a:off x="2351" y="-1872"/>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3" name="Oval 12"/>
                          <a:cNvSpPr>
                            <a:spLocks/>
                          </a:cNvSpPr>
                        </a:nvSpPr>
                        <a:spPr bwMode="auto">
                          <a:xfrm>
                            <a:off x="1824" y="-1296"/>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4" name="Oval 13"/>
                          <a:cNvSpPr>
                            <a:spLocks/>
                          </a:cNvSpPr>
                        </a:nvSpPr>
                        <a:spPr bwMode="auto">
                          <a:xfrm>
                            <a:off x="1536" y="-110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5" name="Oval 14"/>
                          <a:cNvSpPr>
                            <a:spLocks/>
                          </a:cNvSpPr>
                        </a:nvSpPr>
                        <a:spPr bwMode="auto">
                          <a:xfrm>
                            <a:off x="2160" y="-1728"/>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16" name="Oval 15"/>
                          <a:cNvSpPr>
                            <a:spLocks/>
                          </a:cNvSpPr>
                        </a:nvSpPr>
                        <a:spPr bwMode="auto">
                          <a:xfrm>
                            <a:off x="864" y="-1584"/>
                            <a:ext cx="121" cy="112"/>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a:sp>
                      <a:nvSpPr>
                        <a:cNvPr id="31" name="Oval 30"/>
                        <a:cNvSpPr>
                          <a:spLocks/>
                        </a:cNvSpPr>
                      </a:nvSpPr>
                      <a:spPr bwMode="auto">
                        <a:xfrm>
                          <a:off x="5664200" y="42672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3" name="Oval 32"/>
                        <a:cNvSpPr>
                          <a:spLocks/>
                        </a:cNvSpPr>
                      </a:nvSpPr>
                      <a:spPr bwMode="auto">
                        <a:xfrm>
                          <a:off x="4902200" y="5715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4" name="Oval 33"/>
                        <a:cNvSpPr>
                          <a:spLocks/>
                        </a:cNvSpPr>
                      </a:nvSpPr>
                      <a:spPr bwMode="auto">
                        <a:xfrm>
                          <a:off x="5207000" y="58674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5" name="Oval 34"/>
                        <a:cNvSpPr>
                          <a:spLocks/>
                        </a:cNvSpPr>
                      </a:nvSpPr>
                      <a:spPr bwMode="auto">
                        <a:xfrm>
                          <a:off x="4862454" y="60198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6" name="Oval 35"/>
                        <a:cNvSpPr>
                          <a:spLocks/>
                        </a:cNvSpPr>
                      </a:nvSpPr>
                      <a:spPr bwMode="auto">
                        <a:xfrm>
                          <a:off x="5207000" y="5562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7" name="Oval 36"/>
                        <a:cNvSpPr>
                          <a:spLocks/>
                        </a:cNvSpPr>
                      </a:nvSpPr>
                      <a:spPr bwMode="auto">
                        <a:xfrm>
                          <a:off x="5130800" y="62230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sp>
                      <a:nvSpPr>
                        <a:cNvPr id="38" name="Oval 37"/>
                        <a:cNvSpPr>
                          <a:spLocks/>
                        </a:cNvSpPr>
                      </a:nvSpPr>
                      <a:spPr bwMode="auto">
                        <a:xfrm>
                          <a:off x="5472054" y="6070600"/>
                          <a:ext cx="192146" cy="177800"/>
                        </a:xfrm>
                        <a:prstGeom prst="ellipse">
                          <a:avLst/>
                        </a:prstGeom>
                        <a:solidFill>
                          <a:schemeClr val="accent1"/>
                        </a:solidFill>
                        <a:ln w="25400">
                          <a:solidFill>
                            <a:schemeClr val="tx2"/>
                          </a:solidFill>
                          <a:round/>
                          <a:headEnd/>
                          <a:tailEnd/>
                        </a:ln>
                      </a:spPr>
                      <a:txSp>
                        <a:txBody>
                          <a:bodyPr lIns="0" tIns="0" rIns="0" bIns="0"/>
                          <a:lstStyle>
                            <a:defPPr>
                              <a:defRPr lang="en-US"/>
                            </a:defPPr>
                            <a:lvl1pPr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1pPr>
                            <a:lvl2pPr marL="4572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2pPr>
                            <a:lvl3pPr marL="9144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3pPr>
                            <a:lvl4pPr marL="13716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4pPr>
                            <a:lvl5pPr marL="1828800" algn="ctr" rtl="0" fontAlgn="base">
                              <a:spcBef>
                                <a:spcPct val="0"/>
                              </a:spcBef>
                              <a:spcAft>
                                <a:spcPct val="0"/>
                              </a:spcAft>
                              <a:defRPr sz="4200" kern="1200">
                                <a:solidFill>
                                  <a:srgbClr val="595650"/>
                                </a:solidFill>
                                <a:latin typeface="Baskerville" charset="0"/>
                                <a:ea typeface="ヒラギノ明朝 Pro W3" charset="0"/>
                                <a:cs typeface="ヒラギノ明朝 Pro W3" charset="0"/>
                                <a:sym typeface="Baskerville" charset="0"/>
                              </a:defRPr>
                            </a:lvl5pPr>
                            <a:lvl6pPr marL="22860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6pPr>
                            <a:lvl7pPr marL="27432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7pPr>
                            <a:lvl8pPr marL="32004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8pPr>
                            <a:lvl9pPr marL="3657600" algn="r" defTabSz="914400" rtl="1" eaLnBrk="1" latinLnBrk="0" hangingPunct="1">
                              <a:defRPr sz="4200" kern="1200">
                                <a:solidFill>
                                  <a:srgbClr val="595650"/>
                                </a:solidFill>
                                <a:latin typeface="Baskerville" charset="0"/>
                                <a:ea typeface="ヒラギノ明朝 Pro W3" charset="0"/>
                                <a:cs typeface="ヒラギノ明朝 Pro W3" charset="0"/>
                                <a:sym typeface="Baskerville" charset="0"/>
                              </a:defRPr>
                            </a:lvl9pPr>
                          </a:lstStyle>
                          <a:p>
                            <a:endParaRPr lang="he-IL"/>
                          </a:p>
                        </a:txBody>
                        <a:useSpRect/>
                      </a:txSp>
                    </a:sp>
                  </a:grpSp>
                </lc:lockedCanvas>
              </a:graphicData>
            </a:graphic>
          </wp:inline>
        </w:drawing>
      </w:r>
      <w:r w:rsidR="00333098">
        <w:tab/>
      </w:r>
      <w:r>
        <w:rPr>
          <w:noProof/>
        </w:rPr>
        <w:pict>
          <v:shape id="_x0000_s1031" type="#_x0000_t202" style="position:absolute;left:0;text-align:left;margin-left:216.75pt;margin-top:145.7pt;width:155.25pt;height:.05pt;z-index:251669504;mso-position-horizontal-relative:text;mso-position-vertical-relative:text" stroked="f">
            <v:textbox style="mso-next-textbox:#_x0000_s1031;mso-fit-shape-to-text:t" inset="0,0,0,0">
              <w:txbxContent>
                <w:p w:rsidR="00F608E0" w:rsidRPr="009431D1" w:rsidRDefault="00F608E0"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Pr>
          <w:noProof/>
        </w:rPr>
        <w:pict>
          <v:shape id="_x0000_s1029" type="#_x0000_t202" style="position:absolute;left:0;text-align:left;margin-left:22.35pt;margin-top:145.7pt;width:155.25pt;height:.05pt;z-index:251667456;mso-position-horizontal-relative:text;mso-position-vertical-relative:text" stroked="f">
            <v:textbox style="mso-next-textbox:#_x0000_s1029;mso-fit-shape-to-text:t" inset="0,0,0,0">
              <w:txbxContent>
                <w:p w:rsidR="00F608E0" w:rsidRPr="00D848B8" w:rsidRDefault="00F608E0" w:rsidP="007C24D2">
                  <w:pPr>
                    <w:pStyle w:val="Caption"/>
                    <w:bidi w:val="0"/>
                    <w:jc w:val="center"/>
                    <w:rPr>
                      <w:sz w:val="24"/>
                      <w:szCs w:val="24"/>
                    </w:rPr>
                  </w:pPr>
                  <w:r>
                    <w:t>Figure</w:t>
                  </w:r>
                  <w:r>
                    <w:rPr>
                      <w:rtl/>
                    </w:rPr>
                    <w:t xml:space="preserve"> </w:t>
                  </w:r>
                  <w:r>
                    <w:t xml:space="preserve">3-1: </w:t>
                  </w:r>
                  <w:r w:rsidRPr="009431D1">
                    <w:rPr>
                      <w:noProof/>
                    </w:rPr>
                    <w:t>Group formation</w:t>
                  </w:r>
                </w:p>
              </w:txbxContent>
            </v:textbox>
          </v:shape>
        </w:pict>
      </w:r>
      <w:r w:rsidR="007C24D2">
        <w:tab/>
      </w:r>
      <w:r w:rsidR="007C24D2">
        <w:tab/>
      </w:r>
      <w:r>
        <w:rPr>
          <w:noProof/>
        </w:rPr>
        <w:pict>
          <v:shape id="_x0000_s1028" type="#_x0000_t202" style="position:absolute;left:0;text-align:left;margin-left:216.75pt;margin-top:145.7pt;width:155.25pt;height:.05pt;z-index:251666432;mso-position-horizontal-relative:text;mso-position-vertical-relative:text" stroked="f">
            <v:textbox style="mso-next-textbox:#_x0000_s1028;mso-fit-shape-to-text:t" inset="0,0,0,0">
              <w:txbxContent>
                <w:p w:rsidR="00F608E0" w:rsidRPr="009431D1" w:rsidRDefault="00F608E0" w:rsidP="009431D1">
                  <w:pPr>
                    <w:pStyle w:val="Caption"/>
                    <w:bidi w:val="0"/>
                    <w:jc w:val="center"/>
                    <w:rPr>
                      <w:sz w:val="24"/>
                      <w:szCs w:val="24"/>
                    </w:rPr>
                  </w:pPr>
                  <w:r>
                    <w:t>Figure</w:t>
                  </w:r>
                  <w:r>
                    <w:rPr>
                      <w:rtl/>
                    </w:rPr>
                    <w:t xml:space="preserve"> </w:t>
                  </w:r>
                  <w:r>
                    <w:t xml:space="preserve">3-2: </w:t>
                  </w:r>
                  <w:r w:rsidRPr="009431D1">
                    <w:rPr>
                      <w:noProof/>
                    </w:rPr>
                    <w:t>Uniform Distribition</w:t>
                  </w:r>
                </w:p>
              </w:txbxContent>
            </v:textbox>
          </v:shape>
        </w:pict>
      </w:r>
      <w:r w:rsidR="00DD1883">
        <w:t xml:space="preserve">  </w:t>
      </w:r>
      <w:r w:rsidR="00333098">
        <w:tab/>
      </w:r>
      <w:r w:rsidR="00D47430">
        <w:tab/>
      </w:r>
      <w:r w:rsidR="00DD1883">
        <w:t xml:space="preserve">   </w:t>
      </w:r>
      <w:r w:rsidR="007C24D2">
        <w:tab/>
      </w:r>
      <w:r w:rsidR="007C24D2">
        <w:tab/>
      </w:r>
      <w:r w:rsidR="008D6C9F">
        <w:t xml:space="preserve">   </w:t>
      </w:r>
    </w:p>
    <w:p w:rsidR="008D6C9F" w:rsidRDefault="008D6C9F" w:rsidP="008D6C9F">
      <w:pPr>
        <w:bidi w:val="0"/>
      </w:pPr>
    </w:p>
    <w:p w:rsidR="00D47430" w:rsidRPr="00DD1883" w:rsidRDefault="00D47430" w:rsidP="00D47430">
      <w:pPr>
        <w:bidi w:val="0"/>
        <w:rPr>
          <w:b/>
          <w:bCs/>
        </w:rPr>
      </w:pPr>
    </w:p>
    <w:p w:rsidR="001B2395" w:rsidRDefault="001B2395" w:rsidP="00702473">
      <w:pPr>
        <w:pStyle w:val="Heading1"/>
        <w:bidi w:val="0"/>
        <w:jc w:val="left"/>
      </w:pPr>
      <w:r>
        <w:t>Main Modules</w:t>
      </w:r>
      <w:bookmarkEnd w:id="68"/>
      <w:bookmarkEnd w:id="69"/>
      <w:bookmarkEnd w:id="70"/>
      <w:r w:rsidR="008A0027">
        <w:t xml:space="preserve"> </w:t>
      </w:r>
    </w:p>
    <w:p w:rsidR="00702473" w:rsidRDefault="00702473" w:rsidP="00702473">
      <w:pPr>
        <w:bidi w:val="0"/>
      </w:pPr>
      <w:r>
        <w:t>The simulator will consist of the following main modules:</w:t>
      </w:r>
    </w:p>
    <w:p w:rsidR="00702473" w:rsidRDefault="00702473" w:rsidP="00702473">
      <w:pPr>
        <w:numPr>
          <w:ilvl w:val="0"/>
          <w:numId w:val="6"/>
        </w:numPr>
        <w:bidi w:val="0"/>
      </w:pPr>
      <w:r>
        <w:t>Log</w:t>
      </w:r>
    </w:p>
    <w:p w:rsidR="00702473" w:rsidRDefault="00702473" w:rsidP="00702473">
      <w:pPr>
        <w:numPr>
          <w:ilvl w:val="0"/>
          <w:numId w:val="6"/>
        </w:numPr>
        <w:bidi w:val="0"/>
      </w:pPr>
      <w:r>
        <w:t>GUI</w:t>
      </w:r>
    </w:p>
    <w:p w:rsidR="00702473" w:rsidRDefault="00702473" w:rsidP="00702473">
      <w:pPr>
        <w:numPr>
          <w:ilvl w:val="0"/>
          <w:numId w:val="6"/>
        </w:numPr>
        <w:bidi w:val="0"/>
      </w:pPr>
      <w:r>
        <w:t>Event Generator</w:t>
      </w:r>
    </w:p>
    <w:p w:rsidR="00702473" w:rsidRDefault="00702473" w:rsidP="00702473">
      <w:pPr>
        <w:numPr>
          <w:ilvl w:val="0"/>
          <w:numId w:val="6"/>
        </w:numPr>
        <w:bidi w:val="0"/>
      </w:pPr>
      <w:r>
        <w:t>Dispatcher</w:t>
      </w:r>
    </w:p>
    <w:p w:rsidR="00702473" w:rsidRDefault="00702473" w:rsidP="00702473">
      <w:pPr>
        <w:numPr>
          <w:ilvl w:val="0"/>
          <w:numId w:val="6"/>
        </w:numPr>
        <w:bidi w:val="0"/>
      </w:pPr>
      <w:r>
        <w:t>OLSRv2 Layer</w:t>
      </w:r>
    </w:p>
    <w:p w:rsidR="00702473" w:rsidRPr="00702473" w:rsidRDefault="007B11A4" w:rsidP="00702473">
      <w:pPr>
        <w:bidi w:val="0"/>
      </w:pPr>
      <w:r>
        <w:fldChar w:fldCharType="begin"/>
      </w:r>
      <w:r w:rsidR="007067CA">
        <w:instrText xml:space="preserve"> REF _Ref244432951 \h </w:instrText>
      </w:r>
      <w:r>
        <w:fldChar w:fldCharType="separate"/>
      </w:r>
      <w:r w:rsidR="007067CA">
        <w:t xml:space="preserve">Figure </w:t>
      </w:r>
      <w:r w:rsidR="007067CA">
        <w:rPr>
          <w:noProof/>
          <w:cs/>
        </w:rPr>
        <w:t>‎</w:t>
      </w:r>
      <w:r w:rsidR="007067CA">
        <w:rPr>
          <w:noProof/>
        </w:rPr>
        <w:t>4</w:t>
      </w:r>
      <w:r w:rsidR="007067CA">
        <w:noBreakHyphen/>
      </w:r>
      <w:r w:rsidR="007067CA">
        <w:rPr>
          <w:noProof/>
        </w:rPr>
        <w:t>1</w:t>
      </w:r>
      <w:r>
        <w:fldChar w:fldCharType="end"/>
      </w:r>
      <w:r w:rsidR="00702473">
        <w:t xml:space="preserve">shows the different modules interaction. </w:t>
      </w:r>
    </w:p>
    <w:p w:rsidR="007067CA" w:rsidRDefault="00DB13A4" w:rsidP="007067CA">
      <w:pPr>
        <w:keepNext/>
        <w:bidi w:val="0"/>
        <w:jc w:val="center"/>
      </w:pPr>
      <w:r>
        <w:rPr>
          <w:noProof/>
        </w:rPr>
        <w:lastRenderedPageBreak/>
        <w:drawing>
          <wp:inline distT="0" distB="0" distL="0" distR="0">
            <wp:extent cx="4162425" cy="3695700"/>
            <wp:effectExtent l="19050" t="0" r="9525" b="0"/>
            <wp:docPr id="5" name="Picture 5" descr="OLSRv2 Si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SRv2 Sim design"/>
                    <pic:cNvPicPr>
                      <a:picLocks noChangeAspect="1" noChangeArrowheads="1"/>
                    </pic:cNvPicPr>
                  </pic:nvPicPr>
                  <pic:blipFill>
                    <a:blip r:embed="rId14"/>
                    <a:srcRect l="10487" t="2168" r="10489" b="4338"/>
                    <a:stretch>
                      <a:fillRect/>
                    </a:stretch>
                  </pic:blipFill>
                  <pic:spPr bwMode="auto">
                    <a:xfrm>
                      <a:off x="0" y="0"/>
                      <a:ext cx="4162425" cy="3695700"/>
                    </a:xfrm>
                    <a:prstGeom prst="rect">
                      <a:avLst/>
                    </a:prstGeom>
                    <a:noFill/>
                    <a:ln w="9525">
                      <a:noFill/>
                      <a:miter lim="800000"/>
                      <a:headEnd/>
                      <a:tailEnd/>
                    </a:ln>
                  </pic:spPr>
                </pic:pic>
              </a:graphicData>
            </a:graphic>
          </wp:inline>
        </w:drawing>
      </w:r>
    </w:p>
    <w:p w:rsidR="008A0027" w:rsidRDefault="0087060B" w:rsidP="0087060B">
      <w:pPr>
        <w:pStyle w:val="Caption"/>
        <w:bidi w:val="0"/>
        <w:jc w:val="center"/>
      </w:pPr>
      <w:bookmarkStart w:id="71" w:name="_Ref244432951"/>
      <w:r>
        <w:t xml:space="preserve">Figure </w:t>
      </w:r>
      <w:r w:rsidR="007B11A4">
        <w:fldChar w:fldCharType="begin"/>
      </w:r>
      <w:r w:rsidR="005F5D02">
        <w:instrText xml:space="preserve"> STYLEREF 1 \s </w:instrText>
      </w:r>
      <w:r w:rsidR="007B11A4">
        <w:fldChar w:fldCharType="separate"/>
      </w:r>
      <w:r>
        <w:rPr>
          <w:noProof/>
          <w:cs/>
        </w:rPr>
        <w:t>‎</w:t>
      </w:r>
      <w:r>
        <w:rPr>
          <w:noProof/>
        </w:rPr>
        <w:t>4</w:t>
      </w:r>
      <w:r w:rsidR="007B11A4">
        <w:fldChar w:fldCharType="end"/>
      </w:r>
      <w:r>
        <w:noBreakHyphen/>
      </w:r>
      <w:r w:rsidR="007B11A4">
        <w:fldChar w:fldCharType="begin"/>
      </w:r>
      <w:r w:rsidR="005F5D02">
        <w:instrText xml:space="preserve"> SEQ Figure \* ARABIC \s 1 </w:instrText>
      </w:r>
      <w:r w:rsidR="007B11A4">
        <w:fldChar w:fldCharType="separate"/>
      </w:r>
      <w:r>
        <w:rPr>
          <w:noProof/>
        </w:rPr>
        <w:t>1</w:t>
      </w:r>
      <w:r w:rsidR="007B11A4">
        <w:fldChar w:fldCharType="end"/>
      </w:r>
      <w:bookmarkEnd w:id="71"/>
    </w:p>
    <w:p w:rsidR="001260B3" w:rsidRDefault="001260B3" w:rsidP="001C2558">
      <w:pPr>
        <w:pStyle w:val="Heading2"/>
        <w:bidi w:val="0"/>
        <w:jc w:val="left"/>
      </w:pPr>
      <w:bookmarkStart w:id="72" w:name="_Toc243569479"/>
      <w:bookmarkStart w:id="73" w:name="_Toc243569909"/>
      <w:bookmarkStart w:id="74" w:name="_Toc243570897"/>
      <w:r>
        <w:t xml:space="preserve">GUI </w:t>
      </w:r>
      <w:bookmarkEnd w:id="72"/>
      <w:bookmarkEnd w:id="73"/>
      <w:bookmarkEnd w:id="74"/>
    </w:p>
    <w:p w:rsidR="001260B3" w:rsidRDefault="001260B3" w:rsidP="00D85664">
      <w:pPr>
        <w:bidi w:val="0"/>
        <w:ind w:firstLine="432"/>
        <w:jc w:val="left"/>
      </w:pPr>
      <w:r>
        <w:t xml:space="preserve">The </w:t>
      </w:r>
      <w:r w:rsidRPr="00FC27E5">
        <w:rPr>
          <w:i/>
          <w:iCs/>
        </w:rPr>
        <w:t>GUI</w:t>
      </w:r>
      <w:r>
        <w:t xml:space="preserve"> will allow the user to enter different specification for the simulator and view a graphical presentation of the MANET and the nodes.</w:t>
      </w:r>
    </w:p>
    <w:p w:rsidR="001260B3" w:rsidRDefault="001260B3" w:rsidP="00F73D29">
      <w:pPr>
        <w:bidi w:val="0"/>
        <w:ind w:firstLine="432"/>
        <w:jc w:val="left"/>
      </w:pPr>
      <w:r>
        <w:t xml:space="preserve">Map of nodes will be presented as circles (or dotes) </w:t>
      </w:r>
      <w:r w:rsidR="00F73D29">
        <w:t>and each control massage or data massage that will be transmitted will be represented by a line between two nodes or in some other way</w:t>
      </w:r>
      <w:r>
        <w:t>.</w:t>
      </w:r>
    </w:p>
    <w:p w:rsidR="001260B3" w:rsidRDefault="001260B3" w:rsidP="00F73D29">
      <w:pPr>
        <w:bidi w:val="0"/>
        <w:ind w:firstLine="432"/>
        <w:jc w:val="left"/>
      </w:pPr>
      <w:r>
        <w:t xml:space="preserve">The user will be able to </w:t>
      </w:r>
      <w:r w:rsidR="00F73D29">
        <w:t xml:space="preserve">choose initial formation of the node distribution in the </w:t>
      </w:r>
      <w:r w:rsidR="00377105">
        <w:t>area. T</w:t>
      </w:r>
      <w:r w:rsidR="00F73D29">
        <w:t>his will be the initial configuration for the Topology Manager and Event Generator.</w:t>
      </w:r>
    </w:p>
    <w:p w:rsidR="001260B3" w:rsidRDefault="001260B3" w:rsidP="00D85664">
      <w:pPr>
        <w:bidi w:val="0"/>
        <w:ind w:firstLine="432"/>
        <w:jc w:val="left"/>
      </w:pPr>
      <w:r>
        <w:t>Furthermore, the user will be able to view different measurements and analysis reports at each time, by clicking on appropriate buttons that will be placed near the network map.</w:t>
      </w:r>
    </w:p>
    <w:p w:rsidR="00F73D29" w:rsidRDefault="001260B3" w:rsidP="00F73D29">
      <w:pPr>
        <w:bidi w:val="0"/>
        <w:ind w:firstLine="432"/>
        <w:jc w:val="left"/>
      </w:pPr>
      <w:r>
        <w:t xml:space="preserve">The GUI model will communicate with the </w:t>
      </w:r>
      <w:r w:rsidR="00D85664">
        <w:rPr>
          <w:i/>
          <w:iCs/>
        </w:rPr>
        <w:t>Log</w:t>
      </w:r>
      <w:r>
        <w:t xml:space="preserve"> model in order to get different information to display reports and graphs</w:t>
      </w:r>
      <w:r w:rsidR="00F73D29">
        <w:t xml:space="preserve"> </w:t>
      </w:r>
      <w:r w:rsidR="00720124">
        <w:t>a</w:t>
      </w:r>
      <w:r w:rsidR="00F73D29">
        <w:t xml:space="preserve">nd with </w:t>
      </w:r>
      <w:r w:rsidR="00720124">
        <w:t>the</w:t>
      </w:r>
      <w:r w:rsidR="00F73D29">
        <w:t xml:space="preserve"> </w:t>
      </w:r>
      <w:r w:rsidR="00F73D29" w:rsidRPr="00720124">
        <w:rPr>
          <w:i/>
        </w:rPr>
        <w:t>Event Generator</w:t>
      </w:r>
      <w:r w:rsidR="00F73D29">
        <w:t xml:space="preserve"> if any specification of the network is changed.</w:t>
      </w:r>
    </w:p>
    <w:p w:rsidR="001260B3" w:rsidRDefault="001260B3" w:rsidP="00FC27E5">
      <w:pPr>
        <w:bidi w:val="0"/>
        <w:ind w:firstLine="432"/>
        <w:jc w:val="left"/>
      </w:pPr>
      <w:r>
        <w:t xml:space="preserve">For an example please see </w:t>
      </w:r>
      <w:commentRangeStart w:id="75"/>
      <w:commentRangeStart w:id="76"/>
      <w:r w:rsidR="00257223">
        <w:t xml:space="preserve">section </w:t>
      </w:r>
      <w:r w:rsidR="007B11A4">
        <w:fldChar w:fldCharType="begin"/>
      </w:r>
      <w:r w:rsidR="00257223">
        <w:instrText xml:space="preserve"> REF _Ref244432761 \r \h </w:instrText>
      </w:r>
      <w:r w:rsidR="007B11A4">
        <w:fldChar w:fldCharType="separate"/>
      </w:r>
      <w:r w:rsidR="00257223">
        <w:rPr>
          <w:cs/>
        </w:rPr>
        <w:t>‎</w:t>
      </w:r>
      <w:r w:rsidR="00257223">
        <w:t>6.3</w:t>
      </w:r>
      <w:r w:rsidR="007B11A4">
        <w:fldChar w:fldCharType="end"/>
      </w:r>
      <w:commentRangeEnd w:id="75"/>
      <w:commentRangeEnd w:id="76"/>
      <w:r w:rsidR="00257223">
        <w:rPr>
          <w:rStyle w:val="CommentReference"/>
        </w:rPr>
        <w:commentReference w:id="75"/>
      </w:r>
      <w:r w:rsidR="00257223">
        <w:rPr>
          <w:rStyle w:val="CommentReference"/>
        </w:rPr>
        <w:commentReference w:id="76"/>
      </w:r>
      <w:r>
        <w:t>.</w:t>
      </w:r>
    </w:p>
    <w:p w:rsidR="001B2395" w:rsidRDefault="00FC27E5" w:rsidP="001C2558">
      <w:pPr>
        <w:pStyle w:val="Heading2"/>
        <w:bidi w:val="0"/>
        <w:jc w:val="left"/>
        <w:rPr>
          <w:i w:val="0"/>
          <w:iCs w:val="0"/>
        </w:rPr>
      </w:pPr>
      <w:r>
        <w:rPr>
          <w:i w:val="0"/>
          <w:iCs w:val="0"/>
        </w:rPr>
        <w:t>Log</w:t>
      </w:r>
    </w:p>
    <w:p w:rsidR="00FC27E5" w:rsidRDefault="00FC27E5" w:rsidP="00AE43EE">
      <w:pPr>
        <w:bidi w:val="0"/>
        <w:ind w:firstLine="426"/>
        <w:jc w:val="left"/>
      </w:pPr>
      <w:r>
        <w:t>This module is responsible for all the data handli</w:t>
      </w:r>
      <w:r w:rsidR="00AE43EE">
        <w:t>ng of the system. It acts as</w:t>
      </w:r>
      <w:r>
        <w:t xml:space="preserve"> a hub for different components to log their data in. </w:t>
      </w:r>
    </w:p>
    <w:p w:rsidR="00FC27E5" w:rsidRDefault="00FC27E5" w:rsidP="00FC27E5">
      <w:pPr>
        <w:bidi w:val="0"/>
        <w:ind w:firstLine="426"/>
        <w:jc w:val="left"/>
      </w:pPr>
      <w:r>
        <w:t xml:space="preserve">Since data from all parts of the system, concentrate here, the </w:t>
      </w:r>
      <w:r>
        <w:rPr>
          <w:i/>
          <w:iCs/>
        </w:rPr>
        <w:t>Log</w:t>
      </w:r>
      <w:r>
        <w:t xml:space="preserve"> is the idle place to process the data and produce more meaningful numbers, like the different throughput calculations</w:t>
      </w:r>
      <w:r w:rsidR="00AE43EE">
        <w:t>, and data messages failure rate</w:t>
      </w:r>
      <w:r>
        <w:t>.</w:t>
      </w:r>
    </w:p>
    <w:p w:rsidR="00AE43EE" w:rsidRDefault="00AE43EE" w:rsidP="00AE43EE">
      <w:pPr>
        <w:bidi w:val="0"/>
        <w:ind w:firstLine="426"/>
        <w:jc w:val="left"/>
      </w:pPr>
      <w:r>
        <w:lastRenderedPageBreak/>
        <w:t xml:space="preserve">Beside the regular data reports the </w:t>
      </w:r>
      <w:r>
        <w:rPr>
          <w:i/>
          <w:iCs/>
        </w:rPr>
        <w:t>L</w:t>
      </w:r>
      <w:r w:rsidRPr="00AE43EE">
        <w:rPr>
          <w:i/>
          <w:iCs/>
        </w:rPr>
        <w:t>og</w:t>
      </w:r>
      <w:r>
        <w:t xml:space="preserve"> will also hold Error reports, that contain information about system health, and also reports about data messages that have failed to reach their destination (points to protocol failure). </w:t>
      </w:r>
    </w:p>
    <w:p w:rsidR="00B83BF4" w:rsidRDefault="00B83BF4" w:rsidP="00B83BF4">
      <w:pPr>
        <w:bidi w:val="0"/>
        <w:ind w:firstLine="426"/>
        <w:jc w:val="left"/>
      </w:pPr>
      <w:r>
        <w:t xml:space="preserve">The main type of data the </w:t>
      </w:r>
      <w:r>
        <w:rPr>
          <w:i/>
          <w:iCs/>
        </w:rPr>
        <w:t>Log</w:t>
      </w:r>
      <w:r>
        <w:t xml:space="preserve"> will collect is information about different messages that will spark from the different </w:t>
      </w:r>
      <w:r>
        <w:rPr>
          <w:i/>
          <w:iCs/>
        </w:rPr>
        <w:t>OLSRv2 Layers</w:t>
      </w:r>
      <w:r>
        <w:t xml:space="preserve"> (Nodes). Each control message (</w:t>
      </w:r>
      <w:r>
        <w:rPr>
          <w:i/>
          <w:iCs/>
        </w:rPr>
        <w:t xml:space="preserve">"Hello" </w:t>
      </w:r>
      <w:r>
        <w:t xml:space="preserve">or </w:t>
      </w:r>
      <w:r>
        <w:rPr>
          <w:i/>
          <w:iCs/>
        </w:rPr>
        <w:t>"TC"</w:t>
      </w:r>
      <w:r>
        <w:t xml:space="preserve"> message) as well as each data message that is being sent (passed to the </w:t>
      </w:r>
      <w:r>
        <w:rPr>
          <w:i/>
          <w:iCs/>
        </w:rPr>
        <w:t>Tasks Queue</w:t>
      </w:r>
      <w:r>
        <w:t>) will be logged</w:t>
      </w:r>
      <w:r w:rsidR="009D4683">
        <w:t xml:space="preserve"> for later processing.</w:t>
      </w:r>
    </w:p>
    <w:p w:rsidR="0078718B" w:rsidRDefault="0078718B" w:rsidP="009D4683">
      <w:pPr>
        <w:pStyle w:val="Heading2"/>
        <w:bidi w:val="0"/>
        <w:rPr>
          <w:i w:val="0"/>
          <w:iCs w:val="0"/>
        </w:rPr>
      </w:pPr>
      <w:r>
        <w:rPr>
          <w:i w:val="0"/>
          <w:iCs w:val="0"/>
        </w:rPr>
        <w:t>Tasks Queue</w:t>
      </w:r>
    </w:p>
    <w:p w:rsidR="00E87FBC" w:rsidRDefault="003E623D" w:rsidP="003E623D">
      <w:pPr>
        <w:bidi w:val="0"/>
        <w:ind w:firstLine="450"/>
        <w:jc w:val="left"/>
      </w:pPr>
      <w:r>
        <w:t>Since the simulator main concept is that it is an Event driven simulator, we need to support easy handling of Events. Events are basically tasks that are stamped with a few special attributes, like destination and time of execution, and are designated for different object throughout the system.</w:t>
      </w:r>
    </w:p>
    <w:p w:rsidR="003E623D" w:rsidRPr="005830A0" w:rsidRDefault="003E623D" w:rsidP="003E623D">
      <w:pPr>
        <w:bidi w:val="0"/>
        <w:ind w:firstLine="450"/>
        <w:jc w:val="left"/>
      </w:pPr>
      <w:r>
        <w:t xml:space="preserve">Because all Tasks need to be processed in a chronological order, a simple priority queue is used to sort the tasks. </w:t>
      </w:r>
      <w:r w:rsidR="00E450F2">
        <w:t xml:space="preserve">From one end tasks can be pushed into the queue by the </w:t>
      </w:r>
      <w:r w:rsidR="005830A0">
        <w:rPr>
          <w:i/>
          <w:iCs/>
        </w:rPr>
        <w:t>Event Generator</w:t>
      </w:r>
      <w:r w:rsidR="005830A0">
        <w:t xml:space="preserve"> or by the different </w:t>
      </w:r>
      <w:r w:rsidR="005830A0">
        <w:rPr>
          <w:i/>
          <w:iCs/>
        </w:rPr>
        <w:t>OLSRv2 Layers</w:t>
      </w:r>
      <w:r w:rsidR="005830A0">
        <w:t xml:space="preserve">, and at the other end tasks are being popped by the </w:t>
      </w:r>
      <w:r w:rsidR="005830A0">
        <w:rPr>
          <w:i/>
          <w:iCs/>
        </w:rPr>
        <w:t>Dispatcher</w:t>
      </w:r>
      <w:r w:rsidR="005830A0">
        <w:t xml:space="preserve"> and distributed according to the</w:t>
      </w:r>
      <w:r w:rsidR="00720124">
        <w:t>i</w:t>
      </w:r>
      <w:r w:rsidR="005830A0">
        <w:t>r type.</w:t>
      </w:r>
    </w:p>
    <w:p w:rsidR="009D4683" w:rsidRDefault="009D4683" w:rsidP="00DB13A4">
      <w:pPr>
        <w:pStyle w:val="Heading2"/>
        <w:bidi w:val="0"/>
        <w:jc w:val="left"/>
        <w:rPr>
          <w:i w:val="0"/>
          <w:iCs w:val="0"/>
        </w:rPr>
      </w:pPr>
      <w:r>
        <w:rPr>
          <w:i w:val="0"/>
          <w:iCs w:val="0"/>
        </w:rPr>
        <w:t>Event Generator</w:t>
      </w:r>
    </w:p>
    <w:p w:rsidR="00BE42BE" w:rsidRPr="00BE42BE" w:rsidRDefault="00BE42BE" w:rsidP="00DB13A4">
      <w:pPr>
        <w:bidi w:val="0"/>
        <w:ind w:firstLine="450"/>
        <w:jc w:val="left"/>
      </w:pPr>
      <w:r>
        <w:t xml:space="preserve">The </w:t>
      </w:r>
      <w:r>
        <w:rPr>
          <w:i/>
          <w:iCs/>
        </w:rPr>
        <w:t xml:space="preserve">Event Generator </w:t>
      </w:r>
      <w:r>
        <w:t xml:space="preserve">is responsible for the creation of two </w:t>
      </w:r>
      <w:r w:rsidR="00720124">
        <w:t>types of events:</w:t>
      </w:r>
    </w:p>
    <w:p w:rsidR="00720124" w:rsidRDefault="0056697E" w:rsidP="0056697E">
      <w:pPr>
        <w:numPr>
          <w:ilvl w:val="0"/>
          <w:numId w:val="37"/>
        </w:numPr>
        <w:bidi w:val="0"/>
        <w:jc w:val="left"/>
      </w:pPr>
      <w:r>
        <w:rPr>
          <w:i/>
          <w:iCs/>
        </w:rPr>
        <w:t>Topology events</w:t>
      </w:r>
      <w:r w:rsidR="00720124">
        <w:rPr>
          <w:i/>
          <w:iCs/>
        </w:rPr>
        <w:t xml:space="preserve"> </w:t>
      </w:r>
      <w:r w:rsidR="00720124">
        <w:t>– Creation/Migration/Destruction of stations</w:t>
      </w:r>
      <w:r w:rsidR="003028C2">
        <w:t>.</w:t>
      </w:r>
      <w:r w:rsidR="00DB13A4">
        <w:t xml:space="preserve"> </w:t>
      </w:r>
    </w:p>
    <w:p w:rsidR="003028C2" w:rsidRDefault="003028C2" w:rsidP="009431D1">
      <w:pPr>
        <w:numPr>
          <w:ilvl w:val="0"/>
          <w:numId w:val="37"/>
        </w:numPr>
        <w:bidi w:val="0"/>
        <w:jc w:val="left"/>
      </w:pPr>
      <w:r>
        <w:rPr>
          <w:i/>
          <w:iCs/>
        </w:rPr>
        <w:t xml:space="preserve">Data </w:t>
      </w:r>
      <w:r w:rsidR="009431D1">
        <w:rPr>
          <w:i/>
          <w:iCs/>
        </w:rPr>
        <w:t>message</w:t>
      </w:r>
      <w:r w:rsidR="0056697E">
        <w:rPr>
          <w:i/>
          <w:iCs/>
        </w:rPr>
        <w:t>s</w:t>
      </w:r>
      <w:r>
        <w:t xml:space="preserve"> – These events simulate data, that’s being received by the OLSR Layer at a </w:t>
      </w:r>
      <w:r w:rsidR="008E45C3">
        <w:t>ce</w:t>
      </w:r>
      <w:r>
        <w:t>rtain node, and is designated to another node in the network.</w:t>
      </w:r>
      <w:r w:rsidR="00DB13A4">
        <w:t xml:space="preserve"> </w:t>
      </w:r>
    </w:p>
    <w:p w:rsidR="00DB13A4" w:rsidRDefault="00DB13A4" w:rsidP="00DB13A4">
      <w:pPr>
        <w:bidi w:val="0"/>
        <w:ind w:firstLine="450"/>
        <w:jc w:val="left"/>
      </w:pPr>
      <w:r>
        <w:t xml:space="preserve">In order to safely create these events, the </w:t>
      </w:r>
      <w:r>
        <w:rPr>
          <w:i/>
          <w:iCs/>
        </w:rPr>
        <w:t>Event Generator</w:t>
      </w:r>
      <w:r>
        <w:t xml:space="preserve"> needs to consult with the </w:t>
      </w:r>
      <w:r>
        <w:rPr>
          <w:i/>
          <w:iCs/>
        </w:rPr>
        <w:t>Topology Manager</w:t>
      </w:r>
      <w:r>
        <w:t xml:space="preserve">. For example, upon creating a new station the </w:t>
      </w:r>
      <w:r>
        <w:rPr>
          <w:i/>
          <w:iCs/>
        </w:rPr>
        <w:t xml:space="preserve">Event </w:t>
      </w:r>
      <w:r w:rsidRPr="00DB13A4">
        <w:rPr>
          <w:i/>
          <w:iCs/>
        </w:rPr>
        <w:t>Generator</w:t>
      </w:r>
      <w:r>
        <w:t xml:space="preserve"> should </w:t>
      </w:r>
      <w:r w:rsidRPr="00DB13A4">
        <w:t>check</w:t>
      </w:r>
      <w:r>
        <w:t xml:space="preserve"> that a station does not already exists, with the same parameters (id, location). Another example is when creating </w:t>
      </w:r>
      <w:r>
        <w:rPr>
          <w:i/>
          <w:iCs/>
        </w:rPr>
        <w:t>Data event</w:t>
      </w:r>
      <w:r>
        <w:t xml:space="preserve">, the </w:t>
      </w:r>
      <w:r>
        <w:rPr>
          <w:i/>
          <w:iCs/>
        </w:rPr>
        <w:t xml:space="preserve">Event Generator </w:t>
      </w:r>
      <w:r>
        <w:t xml:space="preserve">should check with the </w:t>
      </w:r>
      <w:r>
        <w:rPr>
          <w:i/>
          <w:iCs/>
        </w:rPr>
        <w:t>Topology Manager</w:t>
      </w:r>
      <w:r>
        <w:t xml:space="preserve"> if the source or target stations exists. </w:t>
      </w:r>
    </w:p>
    <w:p w:rsidR="00043F03" w:rsidRPr="004E5668" w:rsidRDefault="00043F03" w:rsidP="00756864">
      <w:pPr>
        <w:bidi w:val="0"/>
        <w:ind w:firstLine="450"/>
        <w:jc w:val="left"/>
      </w:pPr>
      <w:r>
        <w:t xml:space="preserve">Since each inquiry from the </w:t>
      </w:r>
      <w:r>
        <w:rPr>
          <w:i/>
          <w:iCs/>
        </w:rPr>
        <w:t>Topology Manager</w:t>
      </w:r>
      <w:r>
        <w:t xml:space="preserve"> is like looking at a network layout from the past (the </w:t>
      </w:r>
      <w:r>
        <w:rPr>
          <w:i/>
          <w:iCs/>
        </w:rPr>
        <w:t>Tasks Queue</w:t>
      </w:r>
      <w:r>
        <w:t xml:space="preserve"> may still hold events) the </w:t>
      </w:r>
      <w:r>
        <w:rPr>
          <w:i/>
          <w:iCs/>
        </w:rPr>
        <w:t>Event Generator</w:t>
      </w:r>
      <w:r>
        <w:t xml:space="preserve"> must hold a reference to all of the </w:t>
      </w:r>
      <w:r>
        <w:rPr>
          <w:i/>
          <w:iCs/>
        </w:rPr>
        <w:t>Topology events</w:t>
      </w:r>
      <w:r>
        <w:t xml:space="preserve"> that are still in the </w:t>
      </w:r>
      <w:r>
        <w:rPr>
          <w:i/>
          <w:iCs/>
        </w:rPr>
        <w:t>Tasks Queue</w:t>
      </w:r>
      <w:r>
        <w:t xml:space="preserve"> as these events hold the missing information required to update the topology pic</w:t>
      </w:r>
      <w:r w:rsidR="00756864">
        <w:t xml:space="preserve">ture that will exist when the currently created event will eventually be handled by the </w:t>
      </w:r>
      <w:r w:rsidR="00756864">
        <w:rPr>
          <w:i/>
          <w:iCs/>
        </w:rPr>
        <w:t xml:space="preserve">Dispatcher. </w:t>
      </w:r>
      <w:r w:rsidR="00756864">
        <w:t>For example: At T</w:t>
      </w:r>
      <w:r w:rsidR="00756864">
        <w:rPr>
          <w:vertAlign w:val="subscript"/>
        </w:rPr>
        <w:t>0</w:t>
      </w:r>
      <w:r w:rsidR="00756864">
        <w:t xml:space="preserve"> node “X” exist at the </w:t>
      </w:r>
      <w:r w:rsidR="00756864">
        <w:rPr>
          <w:i/>
          <w:iCs/>
        </w:rPr>
        <w:t>Topology Manager</w:t>
      </w:r>
      <w:r w:rsidR="00756864">
        <w:t xml:space="preserve">. A </w:t>
      </w:r>
      <w:r w:rsidR="00756864">
        <w:rPr>
          <w:i/>
          <w:iCs/>
        </w:rPr>
        <w:t>Topology event</w:t>
      </w:r>
      <w:r w:rsidR="00756864">
        <w:t xml:space="preserve"> is created by the </w:t>
      </w:r>
      <w:r w:rsidR="00756864">
        <w:rPr>
          <w:i/>
          <w:iCs/>
        </w:rPr>
        <w:t xml:space="preserve">Event Generator </w:t>
      </w:r>
      <w:r w:rsidR="00756864">
        <w:t xml:space="preserve">that instructs the </w:t>
      </w:r>
      <w:r w:rsidR="00756864">
        <w:rPr>
          <w:i/>
          <w:iCs/>
        </w:rPr>
        <w:t>Topology Manager</w:t>
      </w:r>
      <w:r w:rsidR="00756864">
        <w:t xml:space="preserve"> to destroy node “X” at T</w:t>
      </w:r>
      <w:r w:rsidR="00756864">
        <w:rPr>
          <w:vertAlign w:val="subscript"/>
        </w:rPr>
        <w:t>1</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756864">
        <w:t xml:space="preserve">) and is pushed by it to the </w:t>
      </w:r>
      <w:r w:rsidR="00756864">
        <w:rPr>
          <w:i/>
          <w:iCs/>
        </w:rPr>
        <w:t>Tasks Queue</w:t>
      </w:r>
      <w:r w:rsidR="00756864">
        <w:t xml:space="preserve">. Immediately afterwards the </w:t>
      </w:r>
      <w:r w:rsidR="00756864">
        <w:rPr>
          <w:i/>
          <w:iCs/>
        </w:rPr>
        <w:t xml:space="preserve">Event Generator </w:t>
      </w:r>
      <w:r w:rsidR="00756864">
        <w:t xml:space="preserve">wants to create a new </w:t>
      </w:r>
      <w:r w:rsidR="00756864">
        <w:rPr>
          <w:i/>
          <w:iCs/>
        </w:rPr>
        <w:t>Data message</w:t>
      </w:r>
      <w:r w:rsidR="00756864">
        <w:t xml:space="preserve"> that will be directed by the </w:t>
      </w:r>
      <w:r w:rsidR="00756864">
        <w:rPr>
          <w:i/>
          <w:iCs/>
        </w:rPr>
        <w:t>Dispatcher</w:t>
      </w:r>
      <w:r w:rsidR="00756864">
        <w:t xml:space="preserve"> to node “X” at T</w:t>
      </w:r>
      <w:r w:rsidR="00756864">
        <w:rPr>
          <w:vertAlign w:val="subscript"/>
        </w:rPr>
        <w:t>2</w:t>
      </w:r>
      <w:r w:rsidR="00756864">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oMath>
      <w:r w:rsidR="00756864">
        <w:t xml:space="preserve">). The </w:t>
      </w:r>
      <w:r w:rsidR="00756864">
        <w:rPr>
          <w:i/>
          <w:iCs/>
        </w:rPr>
        <w:t xml:space="preserve">Event Generator </w:t>
      </w:r>
      <w:proofErr w:type="gramStart"/>
      <w:r w:rsidR="00756864">
        <w:t>inquire</w:t>
      </w:r>
      <w:proofErr w:type="gramEnd"/>
      <w:r w:rsidR="00756864">
        <w:t xml:space="preserve"> the </w:t>
      </w:r>
      <w:r w:rsidR="00756864">
        <w:rPr>
          <w:i/>
          <w:iCs/>
        </w:rPr>
        <w:t xml:space="preserve">Topology Manager </w:t>
      </w:r>
      <w:r w:rsidR="00756864">
        <w:t>about the state of node “X”</w:t>
      </w:r>
      <w:r w:rsidR="004E5668">
        <w:t xml:space="preserve"> and sees that it existed at T</w:t>
      </w:r>
      <w:r w:rsidR="004E5668">
        <w:rPr>
          <w:vertAlign w:val="subscript"/>
        </w:rPr>
        <w:t>0</w:t>
      </w:r>
      <w:r w:rsidR="004E5668">
        <w:t xml:space="preserve">. If the </w:t>
      </w:r>
      <w:r w:rsidR="004E5668">
        <w:rPr>
          <w:i/>
          <w:iCs/>
        </w:rPr>
        <w:t xml:space="preserve">Event Generator </w:t>
      </w:r>
      <w:r w:rsidR="004E5668">
        <w:t xml:space="preserve">would have the </w:t>
      </w:r>
      <w:r w:rsidR="004E5668">
        <w:rPr>
          <w:i/>
          <w:iCs/>
        </w:rPr>
        <w:t>Data message</w:t>
      </w:r>
      <w:r w:rsidR="004E5668">
        <w:t xml:space="preserve"> based on that information, the </w:t>
      </w:r>
      <w:r w:rsidR="004E5668">
        <w:rPr>
          <w:i/>
          <w:iCs/>
        </w:rPr>
        <w:t xml:space="preserve">Dispatcher </w:t>
      </w:r>
      <w:r w:rsidR="004E5668">
        <w:t>would have discarded it at T</w:t>
      </w:r>
      <w:r w:rsidR="004E5668">
        <w:rPr>
          <w:vertAlign w:val="subscript"/>
        </w:rPr>
        <w:t>2</w:t>
      </w:r>
      <w:r w:rsidR="004E5668">
        <w:t>, since it’s no longer exists at T</w:t>
      </w:r>
      <w:r w:rsidR="004E5668">
        <w:rPr>
          <w:vertAlign w:val="subscript"/>
        </w:rPr>
        <w:t>2</w:t>
      </w:r>
      <w:r w:rsidR="004E5668">
        <w:t xml:space="preserve"> (was destroyed at T</w:t>
      </w:r>
      <w:r w:rsidR="004E5668">
        <w:rPr>
          <w:vertAlign w:val="subscript"/>
        </w:rPr>
        <w:t>1</w:t>
      </w:r>
      <w:r w:rsidR="004E5668">
        <w:t xml:space="preserve">). The </w:t>
      </w:r>
      <w:r w:rsidR="004E5668">
        <w:rPr>
          <w:i/>
          <w:iCs/>
        </w:rPr>
        <w:t>Dispatcher</w:t>
      </w:r>
      <w:r w:rsidR="004E5668">
        <w:t xml:space="preserve"> would have registered an un-justified error notice (not related to OLSRv2 performances) and we’ve lost an event at T</w:t>
      </w:r>
      <w:r w:rsidR="004E5668">
        <w:rPr>
          <w:vertAlign w:val="subscript"/>
        </w:rPr>
        <w:t>2</w:t>
      </w:r>
      <w:r w:rsidR="004E5668">
        <w:t xml:space="preserve">. However, since the </w:t>
      </w:r>
      <w:r w:rsidR="004E5668">
        <w:rPr>
          <w:i/>
          <w:iCs/>
        </w:rPr>
        <w:t xml:space="preserve">Event Generator </w:t>
      </w:r>
      <w:r w:rsidR="004E5668">
        <w:t xml:space="preserve">has a reference to the event which is still at the </w:t>
      </w:r>
      <w:r w:rsidR="004E5668">
        <w:rPr>
          <w:i/>
          <w:iCs/>
        </w:rPr>
        <w:t>Tasks Queue</w:t>
      </w:r>
      <w:r w:rsidR="004E5668">
        <w:t xml:space="preserve"> it knows the node will no longer exist at T</w:t>
      </w:r>
      <w:r w:rsidR="004E5668">
        <w:rPr>
          <w:vertAlign w:val="subscript"/>
        </w:rPr>
        <w:t>2</w:t>
      </w:r>
      <w:r w:rsidR="004E5668">
        <w:t xml:space="preserve"> so it must change the event characteristics (event’s target node, or event’s essence).</w:t>
      </w:r>
    </w:p>
    <w:p w:rsidR="00DB13A4" w:rsidRPr="00BE42BE" w:rsidRDefault="00DB13A4" w:rsidP="009431D1">
      <w:pPr>
        <w:bidi w:val="0"/>
        <w:ind w:firstLine="450"/>
        <w:jc w:val="left"/>
      </w:pPr>
      <w:r>
        <w:lastRenderedPageBreak/>
        <w:t xml:space="preserve">For more information about the specific algorithms that are used to handle these events, see section </w:t>
      </w:r>
      <w:r w:rsidR="007B11A4">
        <w:fldChar w:fldCharType="begin"/>
      </w:r>
      <w:r w:rsidR="00257223">
        <w:instrText xml:space="preserve"> REF _Ref244432716 \r \h </w:instrText>
      </w:r>
      <w:r w:rsidR="007B11A4">
        <w:fldChar w:fldCharType="separate"/>
      </w:r>
      <w:r w:rsidR="00257223">
        <w:rPr>
          <w:cs/>
        </w:rPr>
        <w:t>‎</w:t>
      </w:r>
      <w:r w:rsidR="00257223">
        <w:t>5.1</w:t>
      </w:r>
      <w:r w:rsidR="007B11A4">
        <w:fldChar w:fldCharType="end"/>
      </w:r>
      <w:r>
        <w:t>.</w:t>
      </w:r>
    </w:p>
    <w:p w:rsidR="009D4683" w:rsidRDefault="009D4683" w:rsidP="009D4683">
      <w:pPr>
        <w:pStyle w:val="Heading2"/>
        <w:bidi w:val="0"/>
        <w:rPr>
          <w:i w:val="0"/>
          <w:iCs w:val="0"/>
        </w:rPr>
      </w:pPr>
      <w:r>
        <w:rPr>
          <w:i w:val="0"/>
          <w:iCs w:val="0"/>
        </w:rPr>
        <w:t>Dispatcher</w:t>
      </w:r>
    </w:p>
    <w:p w:rsidR="009431D1" w:rsidRDefault="009431D1" w:rsidP="009431D1">
      <w:pPr>
        <w:bidi w:val="0"/>
        <w:ind w:firstLine="450"/>
        <w:jc w:val="left"/>
      </w:pPr>
      <w:r>
        <w:t xml:space="preserve">The </w:t>
      </w:r>
      <w:r>
        <w:rPr>
          <w:i/>
          <w:iCs/>
        </w:rPr>
        <w:t>Dispatcher</w:t>
      </w:r>
      <w:r>
        <w:t xml:space="preserve">’s name basically reveals its role. It’s designed to retrieve the top task from the </w:t>
      </w:r>
      <w:r>
        <w:rPr>
          <w:i/>
          <w:iCs/>
        </w:rPr>
        <w:t xml:space="preserve">Tasks Queue </w:t>
      </w:r>
      <w:r>
        <w:t>(The next task in a chronological order), quickly inspect it, and redirect it to the relevant objects which in turn process it.</w:t>
      </w:r>
    </w:p>
    <w:p w:rsidR="009431D1" w:rsidRDefault="009431D1" w:rsidP="009431D1">
      <w:pPr>
        <w:bidi w:val="0"/>
        <w:ind w:firstLine="450"/>
        <w:jc w:val="left"/>
      </w:pPr>
      <w:r>
        <w:t xml:space="preserve">The </w:t>
      </w:r>
      <w:r>
        <w:rPr>
          <w:i/>
          <w:iCs/>
        </w:rPr>
        <w:t>Dispatcher</w:t>
      </w:r>
      <w:r>
        <w:t xml:space="preserve"> specific behavior depends on the type of task it has retrieved from the </w:t>
      </w:r>
      <w:r>
        <w:rPr>
          <w:i/>
          <w:iCs/>
        </w:rPr>
        <w:t>Tasks Queue</w:t>
      </w:r>
      <w:r>
        <w:t>:</w:t>
      </w:r>
    </w:p>
    <w:p w:rsidR="009431D1" w:rsidRDefault="0056697E" w:rsidP="009431D1">
      <w:pPr>
        <w:pStyle w:val="ListParagraph"/>
        <w:numPr>
          <w:ilvl w:val="0"/>
          <w:numId w:val="38"/>
        </w:numPr>
      </w:pPr>
      <w:r>
        <w:rPr>
          <w:i/>
          <w:iCs/>
        </w:rPr>
        <w:t xml:space="preserve">Topology </w:t>
      </w:r>
      <w:r w:rsidR="009431D1">
        <w:rPr>
          <w:i/>
          <w:iCs/>
        </w:rPr>
        <w:t>events</w:t>
      </w:r>
      <w:r w:rsidR="009431D1">
        <w:t xml:space="preserve"> – are passed directly to the </w:t>
      </w:r>
      <w:r w:rsidR="009431D1">
        <w:rPr>
          <w:i/>
          <w:iCs/>
        </w:rPr>
        <w:t>Topology Manager</w:t>
      </w:r>
      <w:r w:rsidR="009431D1">
        <w:t>, who in turn updates its records based on the information given.</w:t>
      </w:r>
    </w:p>
    <w:p w:rsidR="009431D1" w:rsidRDefault="009431D1" w:rsidP="0056697E">
      <w:pPr>
        <w:pStyle w:val="ListParagraph"/>
        <w:numPr>
          <w:ilvl w:val="0"/>
          <w:numId w:val="38"/>
        </w:numPr>
      </w:pPr>
      <w:r>
        <w:rPr>
          <w:i/>
          <w:iCs/>
        </w:rPr>
        <w:t xml:space="preserve">Data </w:t>
      </w:r>
      <w:r w:rsidR="0056697E">
        <w:rPr>
          <w:i/>
          <w:iCs/>
        </w:rPr>
        <w:t xml:space="preserve">messages </w:t>
      </w:r>
      <w:r w:rsidR="0056697E">
        <w:t xml:space="preserve">– are passed to the </w:t>
      </w:r>
      <w:r w:rsidR="0056697E">
        <w:rPr>
          <w:i/>
          <w:iCs/>
        </w:rPr>
        <w:t>OLSRv2 Layers</w:t>
      </w:r>
      <w:r w:rsidR="0056697E">
        <w:t xml:space="preserve"> which identifies as the source nodes of the messages. </w:t>
      </w:r>
    </w:p>
    <w:p w:rsidR="0056697E" w:rsidRDefault="0056697E" w:rsidP="00CB354E">
      <w:pPr>
        <w:pStyle w:val="ListParagraph"/>
        <w:numPr>
          <w:ilvl w:val="0"/>
          <w:numId w:val="38"/>
        </w:numPr>
      </w:pPr>
      <w:r>
        <w:rPr>
          <w:i/>
          <w:iCs/>
        </w:rPr>
        <w:t xml:space="preserve">“Hello” </w:t>
      </w:r>
      <w:r>
        <w:t xml:space="preserve">or </w:t>
      </w:r>
      <w:r>
        <w:rPr>
          <w:i/>
          <w:iCs/>
        </w:rPr>
        <w:t>“TC” messages</w:t>
      </w:r>
      <w:r>
        <w:t xml:space="preserve"> – are passed to all of the </w:t>
      </w:r>
      <w:r>
        <w:rPr>
          <w:i/>
          <w:iCs/>
        </w:rPr>
        <w:t>OLSRv2 Layers</w:t>
      </w:r>
      <w:r>
        <w:t xml:space="preserve"> that represents nodes which are within the </w:t>
      </w:r>
      <w:r>
        <w:rPr>
          <w:i/>
          <w:iCs/>
        </w:rPr>
        <w:t>R</w:t>
      </w:r>
      <w:r w:rsidRPr="0056697E">
        <w:rPr>
          <w:i/>
          <w:iCs/>
        </w:rPr>
        <w:t xml:space="preserve">eception </w:t>
      </w:r>
      <w:r>
        <w:rPr>
          <w:i/>
          <w:iCs/>
        </w:rPr>
        <w:t>Radius</w:t>
      </w:r>
      <w:r>
        <w:t xml:space="preserve"> of the originator node location. The list of nodes which answer </w:t>
      </w:r>
      <w:r w:rsidR="00CB354E">
        <w:t>this criterion</w:t>
      </w:r>
      <w:r>
        <w:t xml:space="preserve"> </w:t>
      </w:r>
      <w:r w:rsidR="00CB354E">
        <w:t xml:space="preserve">is given to </w:t>
      </w:r>
      <w:r>
        <w:t xml:space="preserve">the </w:t>
      </w:r>
      <w:r>
        <w:rPr>
          <w:i/>
          <w:iCs/>
        </w:rPr>
        <w:t>Dispatcher</w:t>
      </w:r>
      <w:r>
        <w:t xml:space="preserve"> </w:t>
      </w:r>
      <w:r w:rsidR="00CB354E">
        <w:t xml:space="preserve">by requesting </w:t>
      </w:r>
      <w:r>
        <w:t xml:space="preserve">the </w:t>
      </w:r>
      <w:r>
        <w:rPr>
          <w:i/>
          <w:iCs/>
        </w:rPr>
        <w:t>Topology Manager</w:t>
      </w:r>
      <w:r>
        <w:t xml:space="preserve"> </w:t>
      </w:r>
      <w:r w:rsidR="00CB354E">
        <w:t>which has the knowledge regarding the nodes physical whereabouts in space.</w:t>
      </w:r>
    </w:p>
    <w:p w:rsidR="00CB354E" w:rsidRPr="00CB354E" w:rsidRDefault="00CB354E" w:rsidP="00397654">
      <w:pPr>
        <w:bidi w:val="0"/>
        <w:ind w:firstLine="450"/>
      </w:pPr>
      <w:r>
        <w:t xml:space="preserve">Whenever the </w:t>
      </w:r>
      <w:r>
        <w:rPr>
          <w:i/>
          <w:iCs/>
        </w:rPr>
        <w:t>Dispatcher</w:t>
      </w:r>
      <w:r>
        <w:t xml:space="preserve"> </w:t>
      </w:r>
      <w:r w:rsidR="00396075">
        <w:t>notices</w:t>
      </w:r>
      <w:r>
        <w:t xml:space="preserve"> that an event destination is missing (e.g. </w:t>
      </w:r>
      <w:r>
        <w:rPr>
          <w:i/>
          <w:iCs/>
        </w:rPr>
        <w:t>Data message</w:t>
      </w:r>
      <w:r>
        <w:t xml:space="preserve"> is sent to a non-existing node) it will log this event at the </w:t>
      </w:r>
      <w:r>
        <w:rPr>
          <w:i/>
          <w:iCs/>
        </w:rPr>
        <w:t>Log</w:t>
      </w:r>
      <w:r>
        <w:t xml:space="preserve"> and will discard the event.</w:t>
      </w:r>
    </w:p>
    <w:p w:rsidR="00306C0E" w:rsidRDefault="00306C0E" w:rsidP="00306C0E">
      <w:pPr>
        <w:pStyle w:val="Heading2"/>
        <w:bidi w:val="0"/>
      </w:pPr>
      <w:r>
        <w:t>Topology Manager</w:t>
      </w:r>
    </w:p>
    <w:p w:rsidR="00397654" w:rsidRDefault="006979DA" w:rsidP="00087DB2">
      <w:pPr>
        <w:bidi w:val="0"/>
        <w:ind w:firstLine="450"/>
        <w:jc w:val="left"/>
      </w:pPr>
      <w:r>
        <w:t xml:space="preserve">The </w:t>
      </w:r>
      <w:r>
        <w:rPr>
          <w:i/>
          <w:iCs/>
        </w:rPr>
        <w:t>Topology Manager</w:t>
      </w:r>
      <w:r>
        <w:t xml:space="preserve"> Job is to maintain information about the simulated physical attributes of nodes. The </w:t>
      </w:r>
      <w:r w:rsidR="00087DB2">
        <w:t xml:space="preserve">combined data of all the nodes attributes defines the </w:t>
      </w:r>
      <w:r w:rsidR="0028171E">
        <w:t>network physical picture at a ce</w:t>
      </w:r>
      <w:r w:rsidR="00087DB2">
        <w:t xml:space="preserve">rtain time. The attributes that will be stored per node within the </w:t>
      </w:r>
      <w:r w:rsidR="00087DB2">
        <w:rPr>
          <w:i/>
          <w:iCs/>
        </w:rPr>
        <w:t xml:space="preserve">Topology Manager </w:t>
      </w:r>
      <w:r w:rsidR="00087DB2">
        <w:t>are</w:t>
      </w:r>
      <w:r>
        <w:t>:</w:t>
      </w:r>
    </w:p>
    <w:p w:rsidR="006979DA" w:rsidRDefault="006979DA" w:rsidP="006979DA">
      <w:pPr>
        <w:pStyle w:val="ListParagraph"/>
        <w:numPr>
          <w:ilvl w:val="0"/>
          <w:numId w:val="39"/>
        </w:numPr>
      </w:pPr>
      <w:r w:rsidRPr="006979DA">
        <w:rPr>
          <w:i/>
          <w:iCs/>
        </w:rPr>
        <w:t>Coordinates</w:t>
      </w:r>
      <w:r>
        <w:t xml:space="preserve"> in space – the simulated physical location at the defined 2D space. These Coordinates can be changed by the </w:t>
      </w:r>
      <w:r>
        <w:rPr>
          <w:i/>
          <w:iCs/>
        </w:rPr>
        <w:t>Topology Manager</w:t>
      </w:r>
      <w:r>
        <w:t xml:space="preserve"> upon receiving a </w:t>
      </w:r>
      <w:r>
        <w:rPr>
          <w:i/>
          <w:iCs/>
        </w:rPr>
        <w:t>Topology event</w:t>
      </w:r>
      <w:r>
        <w:t xml:space="preserve"> from the </w:t>
      </w:r>
      <w:r>
        <w:rPr>
          <w:i/>
          <w:iCs/>
        </w:rPr>
        <w:t xml:space="preserve">Dispatcher </w:t>
      </w:r>
      <w:r>
        <w:t xml:space="preserve">which instructs it to migrate a </w:t>
      </w:r>
      <w:r w:rsidR="00364760">
        <w:t>ce</w:t>
      </w:r>
      <w:r>
        <w:t>rtain node to a new location (considering that the new location is still within the defined space boundaries)</w:t>
      </w:r>
    </w:p>
    <w:p w:rsidR="006979DA" w:rsidRPr="004E5668" w:rsidRDefault="006979DA" w:rsidP="00087DB2">
      <w:pPr>
        <w:pStyle w:val="ListParagraph"/>
        <w:numPr>
          <w:ilvl w:val="0"/>
          <w:numId w:val="39"/>
        </w:numPr>
        <w:rPr>
          <w:i/>
          <w:iCs/>
        </w:rPr>
      </w:pPr>
      <w:r w:rsidRPr="006979DA">
        <w:rPr>
          <w:i/>
          <w:iCs/>
        </w:rPr>
        <w:t>Reception Radius</w:t>
      </w:r>
      <w:r w:rsidR="00087DB2">
        <w:rPr>
          <w:i/>
          <w:iCs/>
        </w:rPr>
        <w:t xml:space="preserve"> – </w:t>
      </w:r>
      <w:r w:rsidR="00087DB2">
        <w:t>each node might have a different reception radius, simulating changes that might be induced because of different platforms or terrain conditions that real world station are expose to.</w:t>
      </w:r>
    </w:p>
    <w:p w:rsidR="004E5668" w:rsidRPr="009D091F" w:rsidRDefault="004E5668" w:rsidP="004E5668">
      <w:pPr>
        <w:bidi w:val="0"/>
        <w:ind w:firstLine="450"/>
        <w:jc w:val="left"/>
      </w:pPr>
      <w:r>
        <w:t xml:space="preserve">The </w:t>
      </w:r>
      <w:r>
        <w:rPr>
          <w:i/>
          <w:iCs/>
        </w:rPr>
        <w:t xml:space="preserve">Topology Manager </w:t>
      </w:r>
      <w:r>
        <w:t xml:space="preserve">may be asked by the </w:t>
      </w:r>
      <w:r>
        <w:rPr>
          <w:i/>
          <w:iCs/>
        </w:rPr>
        <w:t xml:space="preserve">Dispatcher </w:t>
      </w:r>
      <w:r>
        <w:t xml:space="preserve">to supply a list of nodes which </w:t>
      </w:r>
      <w:r>
        <w:rPr>
          <w:i/>
          <w:iCs/>
        </w:rPr>
        <w:t>Coordinates</w:t>
      </w:r>
      <w:r>
        <w:t xml:space="preserve"> are within a </w:t>
      </w:r>
      <w:r w:rsidR="00364760">
        <w:t>ce</w:t>
      </w:r>
      <w:r>
        <w:t xml:space="preserve">rtain node’s </w:t>
      </w:r>
      <w:r>
        <w:rPr>
          <w:i/>
          <w:iCs/>
        </w:rPr>
        <w:t>Reception Radius</w:t>
      </w:r>
      <w:r>
        <w:t xml:space="preserve">. That way the </w:t>
      </w:r>
      <w:r>
        <w:rPr>
          <w:i/>
          <w:iCs/>
        </w:rPr>
        <w:t xml:space="preserve">Dispatcher </w:t>
      </w:r>
      <w:r>
        <w:t xml:space="preserve">can decide which </w:t>
      </w:r>
      <w:r>
        <w:rPr>
          <w:i/>
          <w:iCs/>
        </w:rPr>
        <w:t>OLSRv2 Layers</w:t>
      </w:r>
      <w:r>
        <w:t xml:space="preserve"> needs t</w:t>
      </w:r>
      <w:r w:rsidR="0028171E">
        <w:t>o be on the receiver end of a ce</w:t>
      </w:r>
      <w:r>
        <w:t xml:space="preserve">rtain </w:t>
      </w:r>
      <w:r w:rsidR="009D091F">
        <w:rPr>
          <w:i/>
          <w:iCs/>
        </w:rPr>
        <w:t>“Hello”</w:t>
      </w:r>
      <w:r w:rsidR="009D091F">
        <w:t xml:space="preserve"> or </w:t>
      </w:r>
      <w:r w:rsidR="009D091F">
        <w:rPr>
          <w:i/>
          <w:iCs/>
        </w:rPr>
        <w:t>“TC” message</w:t>
      </w:r>
      <w:r w:rsidR="009D091F">
        <w:t xml:space="preserve"> task.</w:t>
      </w:r>
    </w:p>
    <w:p w:rsidR="00824FF2" w:rsidRDefault="00824FF2" w:rsidP="00824FF2">
      <w:pPr>
        <w:pStyle w:val="Heading2"/>
        <w:bidi w:val="0"/>
        <w:rPr>
          <w:i w:val="0"/>
          <w:iCs w:val="0"/>
        </w:rPr>
      </w:pPr>
      <w:r>
        <w:rPr>
          <w:i w:val="0"/>
          <w:iCs w:val="0"/>
        </w:rPr>
        <w:t>OLSRv2 Layer</w:t>
      </w:r>
    </w:p>
    <w:p w:rsidR="009D091F" w:rsidRDefault="009D091F" w:rsidP="009D091F">
      <w:pPr>
        <w:bidi w:val="0"/>
        <w:ind w:firstLine="450"/>
        <w:jc w:val="left"/>
      </w:pPr>
      <w:r>
        <w:t>This module implements the OLSRv2 logic of a single node it a MANET environment. This module is split into two sub-layers:</w:t>
      </w:r>
    </w:p>
    <w:p w:rsidR="008A771A" w:rsidRPr="009D091F" w:rsidRDefault="009D091F" w:rsidP="008A771A">
      <w:pPr>
        <w:pStyle w:val="ListParagraph"/>
        <w:numPr>
          <w:ilvl w:val="0"/>
          <w:numId w:val="40"/>
        </w:numPr>
      </w:pPr>
      <w:r>
        <w:rPr>
          <w:i/>
          <w:iCs/>
        </w:rPr>
        <w:t>NHDP Layer</w:t>
      </w:r>
      <w:r>
        <w:t xml:space="preserve"> – implements the NHDP logic. Is responsible for some of the </w:t>
      </w:r>
      <w:r>
        <w:rPr>
          <w:i/>
          <w:iCs/>
        </w:rPr>
        <w:t xml:space="preserve">“Hello” messages </w:t>
      </w:r>
      <w:r>
        <w:t>tasks processing</w:t>
      </w:r>
      <w:r w:rsidR="008A771A">
        <w:t>, and the invocation of all them.</w:t>
      </w:r>
    </w:p>
    <w:p w:rsidR="009D091F" w:rsidRDefault="009D091F" w:rsidP="009D091F">
      <w:pPr>
        <w:pStyle w:val="ListParagraph"/>
        <w:numPr>
          <w:ilvl w:val="0"/>
          <w:numId w:val="40"/>
        </w:numPr>
      </w:pPr>
      <w:r>
        <w:rPr>
          <w:i/>
          <w:iCs/>
        </w:rPr>
        <w:t>OLSR Layer</w:t>
      </w:r>
      <w:r w:rsidR="008A771A">
        <w:t xml:space="preserve"> – implements the OLSRv2 logic. Is responsible for adding additional information to the </w:t>
      </w:r>
      <w:r w:rsidR="008A771A">
        <w:rPr>
          <w:i/>
          <w:iCs/>
        </w:rPr>
        <w:t xml:space="preserve">“Hello” messages </w:t>
      </w:r>
      <w:r w:rsidR="008A771A">
        <w:t xml:space="preserve">(such as MPR </w:t>
      </w:r>
      <w:r w:rsidR="008A771A">
        <w:lastRenderedPageBreak/>
        <w:t xml:space="preserve">information) as detailed in the </w:t>
      </w:r>
      <w:r w:rsidR="008A771A">
        <w:rPr>
          <w:i/>
          <w:iCs/>
        </w:rPr>
        <w:t>OLSR</w:t>
      </w:r>
      <w:r w:rsidR="008A771A">
        <w:t xml:space="preserve"> description (Section </w:t>
      </w:r>
      <w:r w:rsidR="007B11A4">
        <w:fldChar w:fldCharType="begin"/>
      </w:r>
      <w:r w:rsidR="008A771A">
        <w:instrText xml:space="preserve"> REF _Ref244441334 \w \h </w:instrText>
      </w:r>
      <w:r w:rsidR="007B11A4">
        <w:fldChar w:fldCharType="separate"/>
      </w:r>
      <w:r w:rsidR="008A771A">
        <w:rPr>
          <w:cs/>
        </w:rPr>
        <w:t>‎</w:t>
      </w:r>
      <w:r w:rsidR="008A771A">
        <w:t>1.3</w:t>
      </w:r>
      <w:r w:rsidR="007B11A4">
        <w:fldChar w:fldCharType="end"/>
      </w:r>
      <w:r w:rsidR="008A771A">
        <w:t xml:space="preserve">), as well as generating and processing </w:t>
      </w:r>
      <w:r w:rsidR="008A771A">
        <w:rPr>
          <w:i/>
          <w:iCs/>
        </w:rPr>
        <w:t xml:space="preserve">“TC” messages </w:t>
      </w:r>
      <w:r w:rsidR="008A771A">
        <w:t xml:space="preserve">and </w:t>
      </w:r>
      <w:r w:rsidR="008A771A">
        <w:rPr>
          <w:i/>
          <w:iCs/>
        </w:rPr>
        <w:t>Data messages</w:t>
      </w:r>
      <w:r w:rsidR="008A771A">
        <w:t>.</w:t>
      </w:r>
    </w:p>
    <w:p w:rsidR="008A771A" w:rsidRDefault="008A771A" w:rsidP="00A97512">
      <w:pPr>
        <w:bidi w:val="0"/>
        <w:ind w:firstLine="450"/>
        <w:jc w:val="left"/>
      </w:pPr>
      <w:r>
        <w:t xml:space="preserve">Passing messages </w:t>
      </w:r>
      <w:r w:rsidR="00A97512">
        <w:t xml:space="preserve">to nodes in the </w:t>
      </w:r>
      <w:r w:rsidR="00A97512">
        <w:rPr>
          <w:i/>
          <w:iCs/>
        </w:rPr>
        <w:t>OLSRv2 Layer</w:t>
      </w:r>
      <w:r w:rsidR="00A97512">
        <w:t xml:space="preserve"> node </w:t>
      </w:r>
      <w:r w:rsidR="00A97512">
        <w:rPr>
          <w:i/>
          <w:iCs/>
        </w:rPr>
        <w:t>Reception Radius</w:t>
      </w:r>
      <w:r w:rsidR="00A97512">
        <w:t xml:space="preserve"> is done, by pushing the relevant events to the </w:t>
      </w:r>
      <w:r w:rsidR="00A97512">
        <w:rPr>
          <w:i/>
          <w:iCs/>
        </w:rPr>
        <w:t>Tasks Queue</w:t>
      </w:r>
      <w:r w:rsidR="00A97512">
        <w:t xml:space="preserve"> with information about the message source. The </w:t>
      </w:r>
      <w:r w:rsidR="00A97512">
        <w:rPr>
          <w:i/>
          <w:iCs/>
        </w:rPr>
        <w:t xml:space="preserve">Dispatcher </w:t>
      </w:r>
      <w:r w:rsidR="00A97512">
        <w:t xml:space="preserve">in its turn will redirect that message to the appropriate </w:t>
      </w:r>
      <w:r w:rsidR="00A97512">
        <w:rPr>
          <w:i/>
          <w:iCs/>
        </w:rPr>
        <w:t>OLSRv2 Layers</w:t>
      </w:r>
      <w:r w:rsidR="00A97512">
        <w:t>.</w:t>
      </w:r>
    </w:p>
    <w:p w:rsidR="00A97512" w:rsidRDefault="00D92803" w:rsidP="00A97512">
      <w:pPr>
        <w:bidi w:val="0"/>
        <w:ind w:firstLine="450"/>
        <w:jc w:val="left"/>
      </w:pPr>
      <w:r>
        <w:t>Messages events which are produces as a byproduct of an earlier event will be tagged with a timestamp of the previous event’s timestamp in addition to a small delta which represent the network’s propagation delay as well as the nodes computation time.</w:t>
      </w:r>
    </w:p>
    <w:p w:rsidR="00D92803" w:rsidRDefault="00D92803" w:rsidP="00D92803">
      <w:pPr>
        <w:bidi w:val="0"/>
        <w:ind w:firstLine="450"/>
        <w:jc w:val="left"/>
      </w:pPr>
      <w:r>
        <w:rPr>
          <w:i/>
          <w:iCs/>
        </w:rPr>
        <w:t>OLSRv2 Layer</w:t>
      </w:r>
      <w:r>
        <w:t xml:space="preserve"> objects are </w:t>
      </w:r>
      <w:proofErr w:type="gramStart"/>
      <w:r>
        <w:t>created/destroyed</w:t>
      </w:r>
      <w:proofErr w:type="gramEnd"/>
      <w:r>
        <w:t xml:space="preserve"> by the </w:t>
      </w:r>
      <w:r>
        <w:rPr>
          <w:i/>
          <w:iCs/>
        </w:rPr>
        <w:t xml:space="preserve">Dispatcher </w:t>
      </w:r>
      <w:r>
        <w:t xml:space="preserve">upon receiving a </w:t>
      </w:r>
      <w:r>
        <w:rPr>
          <w:i/>
          <w:iCs/>
        </w:rPr>
        <w:t>Topology event</w:t>
      </w:r>
      <w:r>
        <w:t xml:space="preserve"> which corresponds to that action.</w:t>
      </w:r>
    </w:p>
    <w:p w:rsidR="00C178C4" w:rsidRPr="00C479C5" w:rsidRDefault="00C178C4" w:rsidP="00C178C4">
      <w:pPr>
        <w:bidi w:val="0"/>
        <w:ind w:firstLine="450"/>
        <w:jc w:val="left"/>
      </w:pPr>
      <w:r>
        <w:t xml:space="preserve">The </w:t>
      </w:r>
      <w:r>
        <w:rPr>
          <w:i/>
          <w:iCs/>
        </w:rPr>
        <w:t>OLSRv2 Layer</w:t>
      </w:r>
      <w:r>
        <w:t xml:space="preserve"> alerts the </w:t>
      </w:r>
      <w:r>
        <w:rPr>
          <w:i/>
          <w:iCs/>
        </w:rPr>
        <w:t>Log</w:t>
      </w:r>
      <w:r>
        <w:t xml:space="preserve"> about new messages that will be pushed to the </w:t>
      </w:r>
      <w:r>
        <w:rPr>
          <w:i/>
          <w:iCs/>
        </w:rPr>
        <w:t>Tasks Queue</w:t>
      </w:r>
      <w:r>
        <w:t xml:space="preserve"> </w:t>
      </w:r>
      <w:r w:rsidR="00C479C5">
        <w:t xml:space="preserve">for later throughput calculations, as well as errors that might occur because of a protocol failure. E.g. when a </w:t>
      </w:r>
      <w:r w:rsidR="00C479C5">
        <w:rPr>
          <w:i/>
          <w:iCs/>
        </w:rPr>
        <w:t xml:space="preserve">Data message </w:t>
      </w:r>
      <w:r w:rsidR="00C479C5">
        <w:t xml:space="preserve">task is received which the destination is unknown to the </w:t>
      </w:r>
      <w:r w:rsidR="00C479C5">
        <w:rPr>
          <w:i/>
          <w:iCs/>
        </w:rPr>
        <w:t xml:space="preserve">OLSRv2 Layer </w:t>
      </w:r>
      <w:r w:rsidR="00C479C5">
        <w:t xml:space="preserve">(may have not been updated yet, with a new node’s appearance). </w:t>
      </w:r>
    </w:p>
    <w:p w:rsidR="003076EC" w:rsidRDefault="003076EC" w:rsidP="001C2558">
      <w:pPr>
        <w:pStyle w:val="Heading1"/>
        <w:bidi w:val="0"/>
        <w:jc w:val="left"/>
      </w:pPr>
      <w:bookmarkStart w:id="77" w:name="_Toc243569484"/>
      <w:bookmarkStart w:id="78" w:name="_Toc243569914"/>
      <w:bookmarkStart w:id="79" w:name="_Toc243570902"/>
      <w:r>
        <w:t>Main Algorithm</w:t>
      </w:r>
      <w:bookmarkEnd w:id="77"/>
      <w:bookmarkEnd w:id="78"/>
      <w:bookmarkEnd w:id="79"/>
    </w:p>
    <w:p w:rsidR="003076EC" w:rsidRDefault="003076EC" w:rsidP="00663385">
      <w:pPr>
        <w:pStyle w:val="Heading2"/>
        <w:bidi w:val="0"/>
        <w:jc w:val="left"/>
      </w:pPr>
      <w:bookmarkStart w:id="80" w:name="_Ref244432716"/>
      <w:bookmarkStart w:id="81" w:name="_Toc243569485"/>
      <w:bookmarkStart w:id="82" w:name="_Toc243569915"/>
      <w:bookmarkStart w:id="83" w:name="_Toc243570903"/>
      <w:r>
        <w:t>Event Generation</w:t>
      </w:r>
      <w:bookmarkEnd w:id="80"/>
    </w:p>
    <w:p w:rsidR="003076EC" w:rsidRDefault="003076EC" w:rsidP="001C3D1C">
      <w:pPr>
        <w:bidi w:val="0"/>
        <w:ind w:firstLine="576"/>
      </w:pPr>
      <w:r>
        <w:t>Event Generation</w:t>
      </w:r>
      <w:bookmarkEnd w:id="81"/>
      <w:bookmarkEnd w:id="82"/>
      <w:bookmarkEnd w:id="83"/>
      <w:r w:rsidR="008D3067">
        <w:t xml:space="preserve"> </w:t>
      </w:r>
      <w:r w:rsidR="00DB4289">
        <w:t xml:space="preserve">algorithm handles the </w:t>
      </w:r>
      <w:r w:rsidR="00C921AD">
        <w:t xml:space="preserve">generation of the main events in the systems </w:t>
      </w:r>
      <w:r w:rsidR="001C3D1C">
        <w:t>according to the actions received from the GUI model</w:t>
      </w:r>
      <w:r w:rsidR="00C921AD">
        <w:t xml:space="preserve">. This algorithm is </w:t>
      </w:r>
      <w:r w:rsidR="001C3D1C">
        <w:t xml:space="preserve">placed in the Event Generator model (see 4.4) and Tasks </w:t>
      </w:r>
      <w:r w:rsidR="008D3067">
        <w:t xml:space="preserve">Queue </w:t>
      </w:r>
      <w:r w:rsidR="001C3D1C">
        <w:t>(see 4.3).</w:t>
      </w:r>
    </w:p>
    <w:p w:rsidR="000D60ED" w:rsidRDefault="000D60ED" w:rsidP="000D60ED">
      <w:pPr>
        <w:bidi w:val="0"/>
        <w:ind w:firstLine="576"/>
      </w:pPr>
      <w:r>
        <w:t>The Generation of events will be done according to a pre-defined schema.</w:t>
      </w:r>
    </w:p>
    <w:p w:rsidR="00625788" w:rsidRDefault="00625788" w:rsidP="00625788">
      <w:pPr>
        <w:bidi w:val="0"/>
        <w:ind w:firstLine="576"/>
        <w:rPr>
          <w:b/>
          <w:bCs/>
        </w:rPr>
      </w:pPr>
      <w:commentRangeStart w:id="84"/>
      <w:proofErr w:type="spellStart"/>
      <w:r>
        <w:rPr>
          <w:b/>
          <w:bCs/>
        </w:rPr>
        <w:t>GenerateEvent</w:t>
      </w:r>
      <w:proofErr w:type="spellEnd"/>
      <w:r>
        <w:rPr>
          <w:b/>
          <w:bCs/>
        </w:rPr>
        <w:t>:</w:t>
      </w:r>
      <w:commentRangeEnd w:id="84"/>
      <w:r w:rsidR="00B55CDB">
        <w:rPr>
          <w:rStyle w:val="CommentReference"/>
        </w:rPr>
        <w:commentReference w:id="84"/>
      </w:r>
    </w:p>
    <w:p w:rsidR="004E1AFE" w:rsidRDefault="004E1AFE" w:rsidP="004E1AFE">
      <w:pPr>
        <w:numPr>
          <w:ilvl w:val="0"/>
          <w:numId w:val="21"/>
        </w:numPr>
        <w:bidi w:val="0"/>
      </w:pPr>
      <w:r>
        <w:t>Each EVENT_GEN_TIME</w:t>
      </w:r>
    </w:p>
    <w:p w:rsidR="004E1AFE" w:rsidRDefault="004E1AFE" w:rsidP="004E1AFE">
      <w:pPr>
        <w:numPr>
          <w:ilvl w:val="1"/>
          <w:numId w:val="21"/>
        </w:numPr>
        <w:bidi w:val="0"/>
      </w:pPr>
      <w:r>
        <w:t>Create event according to current schema.</w:t>
      </w:r>
    </w:p>
    <w:p w:rsidR="004E1AFE" w:rsidRDefault="003F6A9A" w:rsidP="004E1AFE">
      <w:pPr>
        <w:numPr>
          <w:ilvl w:val="1"/>
          <w:numId w:val="21"/>
        </w:numPr>
        <w:bidi w:val="0"/>
      </w:pPr>
      <w:r>
        <w:t xml:space="preserve">Get information from Topology Manager </w:t>
      </w:r>
      <w:r w:rsidR="000D60ED">
        <w:t xml:space="preserve">needed </w:t>
      </w:r>
      <w:r>
        <w:t>for the event.</w:t>
      </w:r>
    </w:p>
    <w:p w:rsidR="003F6A9A" w:rsidRDefault="003F6A9A" w:rsidP="003F6A9A">
      <w:pPr>
        <w:numPr>
          <w:ilvl w:val="1"/>
          <w:numId w:val="21"/>
        </w:numPr>
        <w:bidi w:val="0"/>
      </w:pPr>
      <w:r>
        <w:t>Check if the event is consistent with the current topology</w:t>
      </w:r>
      <w:r w:rsidR="008E45C3">
        <w:t xml:space="preserve"> according to </w:t>
      </w:r>
      <w:r w:rsidR="008E45C3">
        <w:rPr>
          <w:i/>
          <w:iCs/>
        </w:rPr>
        <w:t>Topology Event log</w:t>
      </w:r>
      <w:r>
        <w:t>.</w:t>
      </w:r>
    </w:p>
    <w:p w:rsidR="003F6A9A" w:rsidRDefault="003F6A9A" w:rsidP="003F6A9A">
      <w:pPr>
        <w:numPr>
          <w:ilvl w:val="1"/>
          <w:numId w:val="21"/>
        </w:numPr>
        <w:bidi w:val="0"/>
      </w:pPr>
      <w:r>
        <w:t>If (yes) insert event into Tasks Queue.</w:t>
      </w:r>
    </w:p>
    <w:p w:rsidR="003F6A9A" w:rsidRDefault="003F6A9A" w:rsidP="003F6A9A">
      <w:pPr>
        <w:numPr>
          <w:ilvl w:val="1"/>
          <w:numId w:val="21"/>
        </w:numPr>
        <w:bidi w:val="0"/>
      </w:pPr>
      <w:r>
        <w:t xml:space="preserve">Otherwise, </w:t>
      </w:r>
      <w:proofErr w:type="spellStart"/>
      <w:r>
        <w:t>goto</w:t>
      </w:r>
      <w:proofErr w:type="spellEnd"/>
      <w:r>
        <w:t xml:space="preserve"> a.</w:t>
      </w:r>
    </w:p>
    <w:p w:rsidR="00B55CDB" w:rsidRDefault="00B55CDB" w:rsidP="00B55CDB">
      <w:pPr>
        <w:bidi w:val="0"/>
        <w:ind w:left="576"/>
      </w:pPr>
    </w:p>
    <w:p w:rsidR="008D3067" w:rsidRDefault="008D3067" w:rsidP="001C2558">
      <w:pPr>
        <w:pStyle w:val="Heading2"/>
        <w:bidi w:val="0"/>
        <w:jc w:val="left"/>
      </w:pPr>
      <w:commentRangeStart w:id="85"/>
      <w:r>
        <w:t xml:space="preserve">Protocol implementation </w:t>
      </w:r>
      <w:commentRangeEnd w:id="85"/>
      <w:r w:rsidR="009540B3">
        <w:rPr>
          <w:rStyle w:val="CommentReference"/>
          <w:rFonts w:ascii="Times New Roman" w:hAnsi="Times New Roman" w:cs="Times New Roman"/>
          <w:b w:val="0"/>
          <w:bCs w:val="0"/>
          <w:i w:val="0"/>
          <w:iCs w:val="0"/>
        </w:rPr>
        <w:commentReference w:id="85"/>
      </w:r>
      <w:r>
        <w:t>(per node</w:t>
      </w:r>
      <w:proofErr w:type="gramStart"/>
      <w:r>
        <w:t>)[</w:t>
      </w:r>
      <w:proofErr w:type="gramEnd"/>
      <w:r>
        <w:t>Eli]</w:t>
      </w:r>
    </w:p>
    <w:p w:rsidR="00355E3A" w:rsidRDefault="00355E3A" w:rsidP="00E02CB5">
      <w:pPr>
        <w:bidi w:val="0"/>
        <w:ind w:firstLine="576"/>
      </w:pPr>
      <w:r>
        <w:t>Each node will receive a massage from the Dispatcher</w:t>
      </w:r>
      <w:r w:rsidR="00E02CB5">
        <w:t xml:space="preserve"> indicating that some event regarding this node has occurred in the system. This can be event triggered by user as well as an internal event such as Hello or TC massage. </w:t>
      </w:r>
      <w:r>
        <w:t xml:space="preserve">  </w:t>
      </w:r>
    </w:p>
    <w:p w:rsidR="00E02CB5" w:rsidRDefault="008C658F" w:rsidP="00E02CB5">
      <w:pPr>
        <w:bidi w:val="0"/>
        <w:ind w:firstLine="576"/>
        <w:rPr>
          <w:b/>
          <w:bCs/>
        </w:rPr>
      </w:pPr>
      <w:proofErr w:type="spellStart"/>
      <w:proofErr w:type="gramStart"/>
      <w:r>
        <w:rPr>
          <w:b/>
          <w:bCs/>
        </w:rPr>
        <w:t>HelloMsgProcessing</w:t>
      </w:r>
      <w:proofErr w:type="spellEnd"/>
      <w:r>
        <w:rPr>
          <w:b/>
          <w:bCs/>
        </w:rPr>
        <w:t>(</w:t>
      </w:r>
      <w:proofErr w:type="spellStart"/>
      <w:proofErr w:type="gramEnd"/>
      <w:r>
        <w:rPr>
          <w:b/>
          <w:bCs/>
        </w:rPr>
        <w:t>msg</w:t>
      </w:r>
      <w:proofErr w:type="spellEnd"/>
      <w:r>
        <w:rPr>
          <w:b/>
          <w:bCs/>
        </w:rPr>
        <w:t>):</w:t>
      </w:r>
      <w:r w:rsidR="006E5335">
        <w:rPr>
          <w:b/>
          <w:bCs/>
        </w:rPr>
        <w:t xml:space="preserve"> (NHDP layer)</w:t>
      </w:r>
    </w:p>
    <w:p w:rsidR="008C658F" w:rsidRDefault="008C658F" w:rsidP="008C658F">
      <w:pPr>
        <w:numPr>
          <w:ilvl w:val="0"/>
          <w:numId w:val="22"/>
        </w:numPr>
        <w:bidi w:val="0"/>
      </w:pPr>
      <w:r>
        <w:t>If (</w:t>
      </w:r>
      <w:proofErr w:type="spellStart"/>
      <w:r>
        <w:t>msg</w:t>
      </w:r>
      <w:proofErr w:type="spellEnd"/>
      <w:r>
        <w:t xml:space="preserve"> is invalid) </w:t>
      </w:r>
      <w:r w:rsidR="00F91655" w:rsidRPr="00590EBA">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5" o:title=""/>
          </v:shape>
          <o:OLEObject Type="Embed" ProgID="Equation.DSMT4" ShapeID="_x0000_i1025" DrawAspect="Content" ObjectID="_1318272999" r:id="rId16"/>
        </w:object>
      </w:r>
      <w:r>
        <w:t>disregard;</w:t>
      </w:r>
    </w:p>
    <w:p w:rsidR="00010586" w:rsidRDefault="00010586" w:rsidP="00CF2B03">
      <w:pPr>
        <w:numPr>
          <w:ilvl w:val="0"/>
          <w:numId w:val="22"/>
        </w:numPr>
        <w:bidi w:val="0"/>
      </w:pPr>
      <w:r>
        <w:t xml:space="preserve">Get neighbor </w:t>
      </w:r>
      <w:r w:rsidR="00B161F3">
        <w:t>list.</w:t>
      </w:r>
    </w:p>
    <w:p w:rsidR="008C658F" w:rsidRDefault="00CE1F80" w:rsidP="008C658F">
      <w:pPr>
        <w:numPr>
          <w:ilvl w:val="0"/>
          <w:numId w:val="22"/>
        </w:numPr>
        <w:bidi w:val="0"/>
      </w:pPr>
      <w:r>
        <w:t xml:space="preserve">If (no such neighbor as </w:t>
      </w:r>
      <w:proofErr w:type="spellStart"/>
      <w:r>
        <w:t>msg</w:t>
      </w:r>
      <w:proofErr w:type="spellEnd"/>
      <w:r w:rsidRPr="00590EBA">
        <w:rPr>
          <w:position w:val="-6"/>
        </w:rPr>
        <w:object w:dxaOrig="300" w:dyaOrig="220">
          <v:shape id="_x0000_i1026" type="#_x0000_t75" style="width:15pt;height:11.25pt" o:ole="">
            <v:imagedata r:id="rId15" o:title=""/>
          </v:shape>
          <o:OLEObject Type="Embed" ProgID="Equation.DSMT4" ShapeID="_x0000_i1026" DrawAspect="Content" ObjectID="_1318273000" r:id="rId17"/>
        </w:object>
      </w:r>
      <w:proofErr w:type="spellStart"/>
      <w:r w:rsidR="008C658F">
        <w:t>src</w:t>
      </w:r>
      <w:proofErr w:type="spellEnd"/>
      <w:r w:rsidR="008C658F">
        <w:t>)</w:t>
      </w:r>
    </w:p>
    <w:p w:rsidR="008C658F" w:rsidRDefault="008C658F" w:rsidP="000D3535">
      <w:pPr>
        <w:numPr>
          <w:ilvl w:val="1"/>
          <w:numId w:val="22"/>
        </w:numPr>
        <w:bidi w:val="0"/>
      </w:pPr>
      <w:r>
        <w:lastRenderedPageBreak/>
        <w:t>Add to Neighbor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0D3535" w:rsidRDefault="000D3535" w:rsidP="000D3535">
      <w:pPr>
        <w:numPr>
          <w:ilvl w:val="0"/>
          <w:numId w:val="22"/>
        </w:numPr>
        <w:bidi w:val="0"/>
      </w:pPr>
      <w:r>
        <w:t>Get Lost Neighbor list.</w:t>
      </w:r>
    </w:p>
    <w:p w:rsidR="00B161F3" w:rsidRDefault="000D3535" w:rsidP="00B161F3">
      <w:pPr>
        <w:numPr>
          <w:ilvl w:val="0"/>
          <w:numId w:val="22"/>
        </w:numPr>
        <w:bidi w:val="0"/>
      </w:pPr>
      <w:r>
        <w:t>For each (</w:t>
      </w:r>
      <w:proofErr w:type="spellStart"/>
      <w:r w:rsidR="00CE1F80">
        <w:t>msg</w:t>
      </w:r>
      <w:proofErr w:type="spellEnd"/>
      <w:r w:rsidR="00CE1F80" w:rsidRPr="00590EBA">
        <w:rPr>
          <w:position w:val="-6"/>
        </w:rPr>
        <w:object w:dxaOrig="300" w:dyaOrig="220">
          <v:shape id="_x0000_i1027" type="#_x0000_t75" style="width:15pt;height:11.25pt" o:ole="">
            <v:imagedata r:id="rId15" o:title=""/>
          </v:shape>
          <o:OLEObject Type="Embed" ProgID="Equation.DSMT4" ShapeID="_x0000_i1027" DrawAspect="Content" ObjectID="_1318273001" r:id="rId18"/>
        </w:object>
      </w:r>
      <w:proofErr w:type="spellStart"/>
      <w:r>
        <w:t>src</w:t>
      </w:r>
      <w:proofErr w:type="spellEnd"/>
      <w:r>
        <w:t xml:space="preserve"> address that is lost)</w:t>
      </w:r>
    </w:p>
    <w:p w:rsidR="000D3535" w:rsidRDefault="000D3535" w:rsidP="000D3535">
      <w:pPr>
        <w:numPr>
          <w:ilvl w:val="1"/>
          <w:numId w:val="22"/>
        </w:numPr>
        <w:bidi w:val="0"/>
      </w:pPr>
      <w:r>
        <w:t>If (address not in</w:t>
      </w:r>
      <w:r w:rsidRPr="000D3535">
        <w:t xml:space="preserve"> </w:t>
      </w:r>
      <w:r>
        <w:t>Lost Neighbor list)</w:t>
      </w:r>
    </w:p>
    <w:p w:rsidR="0083223F" w:rsidRDefault="000D3535" w:rsidP="0083223F">
      <w:pPr>
        <w:numPr>
          <w:ilvl w:val="2"/>
          <w:numId w:val="22"/>
        </w:numPr>
        <w:bidi w:val="0"/>
      </w:pPr>
      <w:r>
        <w:t>Add new entry to list</w:t>
      </w:r>
      <w:r w:rsidR="0083223F">
        <w:t xml:space="preserve"> </w:t>
      </w:r>
    </w:p>
    <w:p w:rsidR="000D3535" w:rsidRDefault="0083223F" w:rsidP="000D3535">
      <w:pPr>
        <w:numPr>
          <w:ilvl w:val="0"/>
          <w:numId w:val="22"/>
        </w:numPr>
        <w:bidi w:val="0"/>
      </w:pPr>
      <w:r>
        <w:t>Get Link Set</w:t>
      </w:r>
    </w:p>
    <w:p w:rsidR="00FA3E69" w:rsidRDefault="00FA3E69" w:rsidP="002E2D1F">
      <w:pPr>
        <w:numPr>
          <w:ilvl w:val="0"/>
          <w:numId w:val="22"/>
        </w:numPr>
        <w:bidi w:val="0"/>
      </w:pPr>
      <w:r>
        <w:t xml:space="preserve">For each </w:t>
      </w:r>
      <w:r w:rsidR="0083223F">
        <w:t xml:space="preserve">(new </w:t>
      </w:r>
      <w:proofErr w:type="spellStart"/>
      <w:r w:rsidR="00CE1F80">
        <w:t>msg</w:t>
      </w:r>
      <w:proofErr w:type="spellEnd"/>
      <w:r w:rsidR="00CE1F80" w:rsidRPr="00590EBA">
        <w:rPr>
          <w:position w:val="-6"/>
        </w:rPr>
        <w:object w:dxaOrig="300" w:dyaOrig="220">
          <v:shape id="_x0000_i1028" type="#_x0000_t75" style="width:15pt;height:11.25pt" o:ole="">
            <v:imagedata r:id="rId15" o:title=""/>
          </v:shape>
          <o:OLEObject Type="Embed" ProgID="Equation.DSMT4" ShapeID="_x0000_i1028" DrawAspect="Content" ObjectID="_1318273002" r:id="rId19"/>
        </w:object>
      </w:r>
      <w:proofErr w:type="spellStart"/>
      <w:r w:rsidR="0083223F">
        <w:t>src</w:t>
      </w:r>
      <w:proofErr w:type="spellEnd"/>
      <w:r w:rsidR="0083223F">
        <w:t xml:space="preserve"> address)</w:t>
      </w:r>
    </w:p>
    <w:p w:rsidR="0083223F" w:rsidRDefault="0083223F" w:rsidP="0083223F">
      <w:pPr>
        <w:numPr>
          <w:ilvl w:val="1"/>
          <w:numId w:val="22"/>
        </w:numPr>
        <w:bidi w:val="0"/>
      </w:pPr>
      <w:r>
        <w:t>Add new entry to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83223F" w:rsidRDefault="0083223F" w:rsidP="00CE1F80">
      <w:pPr>
        <w:numPr>
          <w:ilvl w:val="0"/>
          <w:numId w:val="22"/>
        </w:numPr>
        <w:bidi w:val="0"/>
      </w:pPr>
      <w:r>
        <w:t xml:space="preserve">For each ( </w:t>
      </w:r>
      <w:r w:rsidR="00FA3CCA">
        <w:t>mg</w:t>
      </w:r>
      <w:r w:rsidR="00CE1F80" w:rsidRPr="00590EBA">
        <w:rPr>
          <w:position w:val="-6"/>
        </w:rPr>
        <w:object w:dxaOrig="300" w:dyaOrig="220">
          <v:shape id="_x0000_i1029" type="#_x0000_t75" style="width:15pt;height:11.25pt" o:ole="">
            <v:imagedata r:id="rId15" o:title=""/>
          </v:shape>
          <o:OLEObject Type="Embed" ProgID="Equation.DSMT4" ShapeID="_x0000_i1029" DrawAspect="Content" ObjectID="_1318273003" r:id="rId20"/>
        </w:object>
      </w:r>
      <w:proofErr w:type="spellStart"/>
      <w:r>
        <w:t>src</w:t>
      </w:r>
      <w:proofErr w:type="spellEnd"/>
      <w:r>
        <w:t xml:space="preserve"> </w:t>
      </w:r>
      <w:r w:rsidR="000D60ED">
        <w:t>exists in Link Set</w:t>
      </w:r>
      <w:r>
        <w:t>)</w:t>
      </w:r>
    </w:p>
    <w:p w:rsidR="0083223F" w:rsidRDefault="0083223F" w:rsidP="0083223F">
      <w:pPr>
        <w:numPr>
          <w:ilvl w:val="1"/>
          <w:numId w:val="22"/>
        </w:numPr>
        <w:bidi w:val="0"/>
      </w:pPr>
      <w:r>
        <w:t>Update valid time</w:t>
      </w:r>
    </w:p>
    <w:p w:rsidR="0083223F" w:rsidRDefault="0083223F" w:rsidP="0083223F">
      <w:pPr>
        <w:numPr>
          <w:ilvl w:val="1"/>
          <w:numId w:val="22"/>
        </w:numPr>
        <w:bidi w:val="0"/>
      </w:pPr>
      <w:r>
        <w:t>Create Event</w:t>
      </w:r>
      <w:r w:rsidR="00FA3CCA">
        <w:t xml:space="preserve"> VALID_TIME_</w:t>
      </w:r>
      <w:proofErr w:type="gramStart"/>
      <w:r w:rsidR="00FA3CCA">
        <w:t>EXPIRES</w:t>
      </w:r>
      <w:r>
        <w:t xml:space="preserve">  in</w:t>
      </w:r>
      <w:proofErr w:type="gramEnd"/>
      <w:r>
        <w:t xml:space="preserve"> </w:t>
      </w:r>
      <w:proofErr w:type="spellStart"/>
      <w:r>
        <w:t>curr_time+valid_time</w:t>
      </w:r>
      <w:proofErr w:type="spellEnd"/>
      <w:r>
        <w:t>.</w:t>
      </w:r>
    </w:p>
    <w:p w:rsidR="00E56549" w:rsidRDefault="00FA3CCA" w:rsidP="00CE1F80">
      <w:pPr>
        <w:numPr>
          <w:ilvl w:val="1"/>
          <w:numId w:val="22"/>
        </w:numPr>
        <w:bidi w:val="0"/>
      </w:pPr>
      <w:r>
        <w:t>If (</w:t>
      </w:r>
      <w:proofErr w:type="spellStart"/>
      <w:r>
        <w:t>msg</w:t>
      </w:r>
      <w:proofErr w:type="spellEnd"/>
      <w:r w:rsidR="00CE1F80" w:rsidRPr="00590EBA">
        <w:rPr>
          <w:position w:val="-6"/>
        </w:rPr>
        <w:object w:dxaOrig="300" w:dyaOrig="220">
          <v:shape id="_x0000_i1030" type="#_x0000_t75" style="width:15pt;height:11.25pt" o:ole="">
            <v:imagedata r:id="rId15" o:title=""/>
          </v:shape>
          <o:OLEObject Type="Embed" ProgID="Equation.DSMT4" ShapeID="_x0000_i1030" DrawAspect="Content" ObjectID="_1318273004" r:id="rId21"/>
        </w:object>
      </w:r>
      <w:proofErr w:type="spellStart"/>
      <w:r>
        <w:t>link_state</w:t>
      </w:r>
      <w:proofErr w:type="spellEnd"/>
      <w:r>
        <w:t xml:space="preserve"> == symmetric) update the nodes entry in Link Set to symmetric.</w:t>
      </w:r>
    </w:p>
    <w:p w:rsidR="00E56549" w:rsidRDefault="00E56549" w:rsidP="00E56549">
      <w:pPr>
        <w:numPr>
          <w:ilvl w:val="0"/>
          <w:numId w:val="22"/>
        </w:numPr>
        <w:bidi w:val="0"/>
      </w:pPr>
      <w:r>
        <w:t>Get 2-hop set</w:t>
      </w:r>
    </w:p>
    <w:p w:rsidR="005F363F" w:rsidRDefault="005F363F" w:rsidP="00CE1F80">
      <w:pPr>
        <w:numPr>
          <w:ilvl w:val="0"/>
          <w:numId w:val="22"/>
        </w:numPr>
        <w:bidi w:val="0"/>
      </w:pPr>
      <w:r>
        <w:t xml:space="preserve"> For each (neighbor of the </w:t>
      </w:r>
      <w:proofErr w:type="spellStart"/>
      <w:r>
        <w:t>msg</w:t>
      </w:r>
      <w:proofErr w:type="spellEnd"/>
      <w:r w:rsidR="00CE1F80" w:rsidRPr="00590EBA">
        <w:rPr>
          <w:position w:val="-6"/>
        </w:rPr>
        <w:object w:dxaOrig="300" w:dyaOrig="220">
          <v:shape id="_x0000_i1031" type="#_x0000_t75" style="width:15pt;height:11.25pt" o:ole="">
            <v:imagedata r:id="rId15" o:title=""/>
          </v:shape>
          <o:OLEObject Type="Embed" ProgID="Equation.DSMT4" ShapeID="_x0000_i1031" DrawAspect="Content" ObjectID="_1318273005" r:id="rId22"/>
        </w:object>
      </w:r>
      <w:proofErr w:type="spellStart"/>
      <w:r>
        <w:t>src</w:t>
      </w:r>
      <w:proofErr w:type="spellEnd"/>
      <w:r>
        <w:t>)</w:t>
      </w:r>
    </w:p>
    <w:p w:rsidR="005F363F" w:rsidRDefault="005F363F" w:rsidP="005F363F">
      <w:pPr>
        <w:numPr>
          <w:ilvl w:val="1"/>
          <w:numId w:val="22"/>
        </w:numPr>
        <w:bidi w:val="0"/>
      </w:pPr>
      <w:r>
        <w:t xml:space="preserve">If </w:t>
      </w:r>
      <w:r w:rsidR="000D60ED">
        <w:t>(</w:t>
      </w:r>
      <w:proofErr w:type="spellStart"/>
      <w:r w:rsidR="000D60ED">
        <w:t>msg</w:t>
      </w:r>
      <w:proofErr w:type="spellEnd"/>
      <w:r w:rsidR="000D60ED" w:rsidRPr="00590EBA">
        <w:rPr>
          <w:position w:val="-6"/>
        </w:rPr>
        <w:object w:dxaOrig="300" w:dyaOrig="220">
          <v:shape id="_x0000_i1032" type="#_x0000_t75" style="width:15pt;height:11.25pt" o:ole="">
            <v:imagedata r:id="rId15" o:title=""/>
          </v:shape>
          <o:OLEObject Type="Embed" ProgID="Equation.DSMT4" ShapeID="_x0000_i1032" DrawAspect="Content" ObjectID="_1318273006" r:id="rId23"/>
        </w:object>
      </w:r>
      <w:proofErr w:type="spellStart"/>
      <w:r w:rsidR="000D60ED">
        <w:t>src</w:t>
      </w:r>
      <w:proofErr w:type="spellEnd"/>
      <w:r w:rsidR="000D60ED">
        <w:t xml:space="preserve">  doesn’t exist</w:t>
      </w:r>
      <w:r>
        <w:t xml:space="preserve"> in 2-hop set)</w:t>
      </w:r>
    </w:p>
    <w:p w:rsidR="005F363F" w:rsidRDefault="005F363F" w:rsidP="005F363F">
      <w:pPr>
        <w:numPr>
          <w:ilvl w:val="2"/>
          <w:numId w:val="22"/>
        </w:numPr>
        <w:bidi w:val="0"/>
      </w:pPr>
      <w:r>
        <w:t>Add new entry.</w:t>
      </w:r>
    </w:p>
    <w:p w:rsidR="009A3E04" w:rsidRDefault="009A3E04" w:rsidP="00A25F7E">
      <w:pPr>
        <w:numPr>
          <w:ilvl w:val="2"/>
          <w:numId w:val="22"/>
        </w:numPr>
        <w:bidi w:val="0"/>
        <w:jc w:val="left"/>
      </w:pPr>
      <w:r>
        <w:t xml:space="preserve">Create Event VALID_TIME_EXPIRES in </w:t>
      </w:r>
      <w:proofErr w:type="spellStart"/>
      <w:r>
        <w:t>curr_time+valid_time</w:t>
      </w:r>
      <w:proofErr w:type="spellEnd"/>
      <w:r>
        <w:t>.</w:t>
      </w:r>
    </w:p>
    <w:p w:rsidR="001702C2" w:rsidRDefault="005F363F" w:rsidP="001702C2">
      <w:pPr>
        <w:numPr>
          <w:ilvl w:val="1"/>
          <w:numId w:val="22"/>
        </w:numPr>
        <w:bidi w:val="0"/>
      </w:pPr>
      <w:r>
        <w:t>Otherwise, update the existing info accordingly.</w:t>
      </w:r>
      <w:r w:rsidR="00E56549">
        <w:t xml:space="preserve"> </w:t>
      </w:r>
      <w:r w:rsidR="00FA3CCA">
        <w:t xml:space="preserve"> </w:t>
      </w:r>
    </w:p>
    <w:p w:rsidR="0009416A" w:rsidRPr="0009416A" w:rsidRDefault="00240AE2" w:rsidP="0009416A">
      <w:pPr>
        <w:numPr>
          <w:ilvl w:val="0"/>
          <w:numId w:val="22"/>
        </w:numPr>
        <w:bidi w:val="0"/>
      </w:pPr>
      <w:proofErr w:type="gramStart"/>
      <w:r>
        <w:rPr>
          <w:b/>
          <w:bCs/>
        </w:rPr>
        <w:t>OLSRv2HelloMsgProcessing(</w:t>
      </w:r>
      <w:proofErr w:type="spellStart"/>
      <w:proofErr w:type="gramEnd"/>
      <w:r>
        <w:rPr>
          <w:b/>
          <w:bCs/>
        </w:rPr>
        <w:t>msg</w:t>
      </w:r>
      <w:proofErr w:type="spellEnd"/>
      <w:r>
        <w:rPr>
          <w:b/>
          <w:bCs/>
        </w:rPr>
        <w:t>)</w:t>
      </w:r>
      <w:r w:rsidR="0009416A">
        <w:rPr>
          <w:b/>
          <w:bCs/>
        </w:rPr>
        <w:t>.</w:t>
      </w:r>
    </w:p>
    <w:p w:rsidR="0009416A" w:rsidRDefault="0009416A" w:rsidP="0009416A">
      <w:pPr>
        <w:bidi w:val="0"/>
        <w:ind w:left="1086"/>
      </w:pPr>
    </w:p>
    <w:p w:rsidR="00590EBA" w:rsidRDefault="008C658F" w:rsidP="00590EBA">
      <w:pPr>
        <w:bidi w:val="0"/>
        <w:ind w:firstLine="576"/>
        <w:rPr>
          <w:b/>
          <w:bCs/>
        </w:rPr>
      </w:pPr>
      <w:bookmarkStart w:id="86" w:name="OLE_LINK1"/>
      <w:bookmarkStart w:id="87" w:name="OLE_LINK2"/>
      <w:proofErr w:type="gramStart"/>
      <w:r>
        <w:rPr>
          <w:b/>
          <w:bCs/>
        </w:rPr>
        <w:t>OLSRv2HelloMsgProcessing</w:t>
      </w:r>
      <w:bookmarkEnd w:id="86"/>
      <w:bookmarkEnd w:id="87"/>
      <w:r>
        <w:rPr>
          <w:b/>
          <w:bCs/>
        </w:rPr>
        <w:t>(</w:t>
      </w:r>
      <w:proofErr w:type="spellStart"/>
      <w:proofErr w:type="gramEnd"/>
      <w:r>
        <w:rPr>
          <w:b/>
          <w:bCs/>
        </w:rPr>
        <w:t>msg</w:t>
      </w:r>
      <w:proofErr w:type="spellEnd"/>
      <w:r>
        <w:rPr>
          <w:b/>
          <w:bCs/>
        </w:rPr>
        <w:t>):</w:t>
      </w:r>
      <w:r w:rsidR="006E5335">
        <w:rPr>
          <w:b/>
          <w:bCs/>
        </w:rPr>
        <w:t xml:space="preserve"> (OLSR</w:t>
      </w:r>
      <w:r w:rsidR="0009416A">
        <w:rPr>
          <w:b/>
          <w:bCs/>
        </w:rPr>
        <w:t>v2)</w:t>
      </w:r>
    </w:p>
    <w:p w:rsidR="00590EBA" w:rsidRDefault="00590EBA" w:rsidP="00590EBA">
      <w:pPr>
        <w:numPr>
          <w:ilvl w:val="0"/>
          <w:numId w:val="23"/>
        </w:numPr>
        <w:bidi w:val="0"/>
      </w:pPr>
      <w:bookmarkStart w:id="88" w:name="OLE_LINK3"/>
      <w:bookmarkStart w:id="89" w:name="OLE_LINK4"/>
      <w:r>
        <w:t xml:space="preserve">If the massage is invalid </w:t>
      </w:r>
      <w:r w:rsidRPr="00590EBA">
        <w:rPr>
          <w:position w:val="-6"/>
        </w:rPr>
        <w:object w:dxaOrig="300" w:dyaOrig="220">
          <v:shape id="_x0000_i1033" type="#_x0000_t75" style="width:15pt;height:11.25pt" o:ole="">
            <v:imagedata r:id="rId15" o:title=""/>
          </v:shape>
          <o:OLEObject Type="Embed" ProgID="Equation.DSMT4" ShapeID="_x0000_i1033" DrawAspect="Content" ObjectID="_1318273007" r:id="rId24"/>
        </w:object>
      </w:r>
      <w:r>
        <w:t>discard.</w:t>
      </w:r>
    </w:p>
    <w:bookmarkEnd w:id="88"/>
    <w:bookmarkEnd w:id="89"/>
    <w:p w:rsidR="00422967" w:rsidRDefault="00590EBA" w:rsidP="00CE1F80">
      <w:pPr>
        <w:numPr>
          <w:ilvl w:val="0"/>
          <w:numId w:val="23"/>
        </w:numPr>
        <w:bidi w:val="0"/>
      </w:pPr>
      <w:r>
        <w:t xml:space="preserve">If any local address are marked as MPR in </w:t>
      </w:r>
      <w:proofErr w:type="spellStart"/>
      <w:r>
        <w:t>msg</w:t>
      </w:r>
      <w:proofErr w:type="spellEnd"/>
      <w:r w:rsidR="00CE1F80" w:rsidRPr="00590EBA">
        <w:rPr>
          <w:position w:val="-6"/>
        </w:rPr>
        <w:object w:dxaOrig="300" w:dyaOrig="220">
          <v:shape id="_x0000_i1034" type="#_x0000_t75" style="width:15pt;height:11.25pt" o:ole="">
            <v:imagedata r:id="rId15" o:title=""/>
          </v:shape>
          <o:OLEObject Type="Embed" ProgID="Equation.DSMT4" ShapeID="_x0000_i1034" DrawAspect="Content" ObjectID="_1318273008" r:id="rId25"/>
        </w:object>
      </w:r>
      <w:proofErr w:type="spellStart"/>
      <w:r>
        <w:t>neighbors</w:t>
      </w:r>
      <w:r w:rsidR="00653D6C">
        <w:t>_</w:t>
      </w:r>
      <w:r>
        <w:t>set</w:t>
      </w:r>
      <w:proofErr w:type="spellEnd"/>
      <w:r>
        <w:t>.</w:t>
      </w:r>
    </w:p>
    <w:p w:rsidR="00422967" w:rsidRDefault="00422967" w:rsidP="00CE1F80">
      <w:pPr>
        <w:numPr>
          <w:ilvl w:val="1"/>
          <w:numId w:val="23"/>
        </w:numPr>
        <w:bidi w:val="0"/>
      </w:pPr>
      <w:r>
        <w:t xml:space="preserve">Mark </w:t>
      </w:r>
      <w:proofErr w:type="spellStart"/>
      <w:r>
        <w:t>msg</w:t>
      </w:r>
      <w:proofErr w:type="spellEnd"/>
      <w:r w:rsidR="00CE1F80" w:rsidRPr="00590EBA">
        <w:rPr>
          <w:position w:val="-6"/>
        </w:rPr>
        <w:object w:dxaOrig="300" w:dyaOrig="220">
          <v:shape id="_x0000_i1035" type="#_x0000_t75" style="width:15pt;height:11.25pt" o:ole="">
            <v:imagedata r:id="rId15" o:title=""/>
          </v:shape>
          <o:OLEObject Type="Embed" ProgID="Equation.DSMT4" ShapeID="_x0000_i1035" DrawAspect="Content" ObjectID="_1318273009" r:id="rId26"/>
        </w:object>
      </w:r>
      <w:proofErr w:type="spellStart"/>
      <w:r>
        <w:t>src</w:t>
      </w:r>
      <w:proofErr w:type="spellEnd"/>
      <w:r>
        <w:t xml:space="preserve"> in Neighbor </w:t>
      </w:r>
      <w:r w:rsidR="00653D6C">
        <w:t>S</w:t>
      </w:r>
      <w:r>
        <w:t>et MPR_SELECTOR = true.</w:t>
      </w:r>
    </w:p>
    <w:p w:rsidR="00422967" w:rsidRDefault="00422967" w:rsidP="00CE1F80">
      <w:pPr>
        <w:numPr>
          <w:ilvl w:val="0"/>
          <w:numId w:val="23"/>
        </w:numPr>
        <w:bidi w:val="0"/>
      </w:pPr>
      <w:r>
        <w:t xml:space="preserve">Otherwise, Mark </w:t>
      </w:r>
      <w:proofErr w:type="spellStart"/>
      <w:r>
        <w:t>msg</w:t>
      </w:r>
      <w:proofErr w:type="spellEnd"/>
      <w:r w:rsidR="00CE1F80" w:rsidRPr="00590EBA">
        <w:rPr>
          <w:position w:val="-6"/>
        </w:rPr>
        <w:object w:dxaOrig="300" w:dyaOrig="220">
          <v:shape id="_x0000_i1036" type="#_x0000_t75" style="width:15pt;height:11.25pt" o:ole="">
            <v:imagedata r:id="rId15" o:title=""/>
          </v:shape>
          <o:OLEObject Type="Embed" ProgID="Equation.DSMT4" ShapeID="_x0000_i1036" DrawAspect="Content" ObjectID="_1318273010" r:id="rId27"/>
        </w:object>
      </w:r>
      <w:proofErr w:type="spellStart"/>
      <w:r>
        <w:t>src</w:t>
      </w:r>
      <w:proofErr w:type="spellEnd"/>
      <w:r>
        <w:t xml:space="preserve"> in Neighbor </w:t>
      </w:r>
      <w:r w:rsidR="00653D6C">
        <w:t>S</w:t>
      </w:r>
      <w:r>
        <w:t>et MPR_SELECTOR = false.</w:t>
      </w:r>
    </w:p>
    <w:p w:rsidR="00422967" w:rsidRDefault="00422967" w:rsidP="00422967">
      <w:pPr>
        <w:numPr>
          <w:ilvl w:val="0"/>
          <w:numId w:val="23"/>
        </w:numPr>
        <w:bidi w:val="0"/>
      </w:pPr>
      <w:r>
        <w:t xml:space="preserve">If new node with </w:t>
      </w:r>
      <w:proofErr w:type="spellStart"/>
      <w:r>
        <w:t>link_type</w:t>
      </w:r>
      <w:proofErr w:type="spellEnd"/>
      <w:r>
        <w:t>=SYMETRIC is add</w:t>
      </w:r>
      <w:r w:rsidR="00E9742E">
        <w:t>ed</w:t>
      </w:r>
      <w:r>
        <w:t xml:space="preserve"> or removed, or node is lost, or 2-hop node is added or removed</w:t>
      </w:r>
    </w:p>
    <w:p w:rsidR="0009416A" w:rsidRDefault="00AB3359" w:rsidP="00422967">
      <w:pPr>
        <w:numPr>
          <w:ilvl w:val="1"/>
          <w:numId w:val="23"/>
        </w:numPr>
        <w:bidi w:val="0"/>
      </w:pPr>
      <w:proofErr w:type="spellStart"/>
      <w:r>
        <w:rPr>
          <w:b/>
          <w:bCs/>
        </w:rPr>
        <w:t>CalculateMPRSet</w:t>
      </w:r>
      <w:proofErr w:type="spellEnd"/>
      <w:r>
        <w:t xml:space="preserve"> () //</w:t>
      </w:r>
      <w:r w:rsidR="00422967">
        <w:t xml:space="preserve">Recalculate the MPR group. </w:t>
      </w:r>
    </w:p>
    <w:p w:rsidR="00B80FC9" w:rsidRDefault="00B80FC9" w:rsidP="00B80FC9">
      <w:pPr>
        <w:numPr>
          <w:ilvl w:val="0"/>
          <w:numId w:val="23"/>
        </w:numPr>
        <w:bidi w:val="0"/>
      </w:pPr>
      <w:r>
        <w:t>Update Advertised Neighbor set.</w:t>
      </w:r>
    </w:p>
    <w:p w:rsidR="00AE637C" w:rsidRDefault="00AE637C" w:rsidP="00AE637C">
      <w:pPr>
        <w:numPr>
          <w:ilvl w:val="0"/>
          <w:numId w:val="23"/>
        </w:numPr>
        <w:bidi w:val="0"/>
      </w:pPr>
      <w:r>
        <w:t>Generate TC massage.</w:t>
      </w:r>
    </w:p>
    <w:p w:rsidR="00AE637C" w:rsidRPr="00422967" w:rsidRDefault="00AE637C" w:rsidP="00AE637C">
      <w:pPr>
        <w:numPr>
          <w:ilvl w:val="0"/>
          <w:numId w:val="23"/>
        </w:numPr>
        <w:bidi w:val="0"/>
      </w:pPr>
      <w:r>
        <w:t>Enter TC massage event.</w:t>
      </w:r>
    </w:p>
    <w:p w:rsidR="009A3E04" w:rsidRDefault="008C658F" w:rsidP="009A3E04">
      <w:pPr>
        <w:bidi w:val="0"/>
        <w:ind w:firstLine="576"/>
        <w:rPr>
          <w:b/>
          <w:bCs/>
        </w:rPr>
      </w:pPr>
      <w:proofErr w:type="spellStart"/>
      <w:proofErr w:type="gramStart"/>
      <w:r>
        <w:rPr>
          <w:b/>
          <w:bCs/>
        </w:rPr>
        <w:t>TCMsgProcessing</w:t>
      </w:r>
      <w:proofErr w:type="spellEnd"/>
      <w:r>
        <w:rPr>
          <w:b/>
          <w:bCs/>
        </w:rPr>
        <w:t>(</w:t>
      </w:r>
      <w:proofErr w:type="spellStart"/>
      <w:proofErr w:type="gramEnd"/>
      <w:r>
        <w:rPr>
          <w:b/>
          <w:bCs/>
        </w:rPr>
        <w:t>msg</w:t>
      </w:r>
      <w:proofErr w:type="spellEnd"/>
      <w:r>
        <w:rPr>
          <w:b/>
          <w:bCs/>
        </w:rPr>
        <w:t>):</w:t>
      </w:r>
    </w:p>
    <w:p w:rsidR="009A3E04" w:rsidRDefault="009A3E04" w:rsidP="009A3E04">
      <w:pPr>
        <w:numPr>
          <w:ilvl w:val="0"/>
          <w:numId w:val="25"/>
        </w:numPr>
        <w:bidi w:val="0"/>
      </w:pPr>
      <w:r>
        <w:t xml:space="preserve">If the massage is invalid </w:t>
      </w:r>
      <w:r w:rsidRPr="00590EBA">
        <w:rPr>
          <w:position w:val="-6"/>
        </w:rPr>
        <w:object w:dxaOrig="300" w:dyaOrig="220">
          <v:shape id="_x0000_i1037" type="#_x0000_t75" style="width:15pt;height:11.25pt" o:ole="">
            <v:imagedata r:id="rId15" o:title=""/>
          </v:shape>
          <o:OLEObject Type="Embed" ProgID="Equation.DSMT4" ShapeID="_x0000_i1037" DrawAspect="Content" ObjectID="_1318273011" r:id="rId28"/>
        </w:object>
      </w:r>
      <w:r>
        <w:t>discard.</w:t>
      </w:r>
    </w:p>
    <w:p w:rsidR="00AE637C" w:rsidRDefault="00AE637C" w:rsidP="00AE637C">
      <w:pPr>
        <w:numPr>
          <w:ilvl w:val="0"/>
          <w:numId w:val="25"/>
        </w:numPr>
        <w:bidi w:val="0"/>
      </w:pPr>
      <w:r>
        <w:lastRenderedPageBreak/>
        <w:t xml:space="preserve">If this massage has already been processed or forwarded </w:t>
      </w:r>
      <w:r w:rsidRPr="00590EBA">
        <w:rPr>
          <w:position w:val="-6"/>
        </w:rPr>
        <w:object w:dxaOrig="300" w:dyaOrig="220">
          <v:shape id="_x0000_i1038" type="#_x0000_t75" style="width:15pt;height:11.25pt" o:ole="">
            <v:imagedata r:id="rId15" o:title=""/>
          </v:shape>
          <o:OLEObject Type="Embed" ProgID="Equation.DSMT4" ShapeID="_x0000_i1038" DrawAspect="Content" ObjectID="_1318273012" r:id="rId29"/>
        </w:object>
      </w:r>
      <w:r>
        <w:t>discard.</w:t>
      </w:r>
    </w:p>
    <w:p w:rsidR="009A3E04" w:rsidRDefault="009A3E04" w:rsidP="009A3E04">
      <w:pPr>
        <w:numPr>
          <w:ilvl w:val="0"/>
          <w:numId w:val="25"/>
        </w:numPr>
        <w:bidi w:val="0"/>
      </w:pPr>
      <w:r>
        <w:t>Get Advertised Remote router set</w:t>
      </w:r>
    </w:p>
    <w:p w:rsidR="009A3E04" w:rsidRPr="009A3E04" w:rsidRDefault="009A3E04" w:rsidP="009A3E04">
      <w:pPr>
        <w:numPr>
          <w:ilvl w:val="0"/>
          <w:numId w:val="25"/>
        </w:numPr>
        <w:bidi w:val="0"/>
      </w:pPr>
      <w:r>
        <w:t>If (</w:t>
      </w:r>
      <w:proofErr w:type="spellStart"/>
      <w:r>
        <w:t>msg</w:t>
      </w:r>
      <w:proofErr w:type="spellEnd"/>
      <w:r w:rsidRPr="00590EBA">
        <w:rPr>
          <w:position w:val="-6"/>
        </w:rPr>
        <w:object w:dxaOrig="300" w:dyaOrig="220">
          <v:shape id="_x0000_i1039" type="#_x0000_t75" style="width:15pt;height:11.25pt" o:ole="">
            <v:imagedata r:id="rId15" o:title=""/>
          </v:shape>
          <o:OLEObject Type="Embed" ProgID="Equation.DSMT4" ShapeID="_x0000_i1039" DrawAspect="Content" ObjectID="_1318273013" r:id="rId30"/>
        </w:object>
      </w:r>
      <w:proofErr w:type="spellStart"/>
      <w:r>
        <w:t>src</w:t>
      </w:r>
      <w:proofErr w:type="spellEnd"/>
      <w:r>
        <w:t xml:space="preserve"> </w:t>
      </w:r>
      <w:r w:rsidR="00E9742E">
        <w:t xml:space="preserve"> </w:t>
      </w:r>
      <w:r>
        <w:t>not in set)</w:t>
      </w:r>
      <w:r w:rsidR="00E9742E">
        <w:t xml:space="preserve"> </w:t>
      </w:r>
      <w:r>
        <w:rPr>
          <w:position w:val="-6"/>
        </w:rPr>
        <w:t xml:space="preserve"> </w:t>
      </w:r>
    </w:p>
    <w:p w:rsidR="009A3E04" w:rsidRDefault="009A3E04" w:rsidP="009A3E04">
      <w:pPr>
        <w:numPr>
          <w:ilvl w:val="1"/>
          <w:numId w:val="22"/>
        </w:numPr>
        <w:bidi w:val="0"/>
      </w:pPr>
      <w:r>
        <w:t>Add new entry to  set</w:t>
      </w:r>
    </w:p>
    <w:p w:rsidR="009A3E04" w:rsidRDefault="009A3E04" w:rsidP="009A3E04">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9A3E04">
      <w:pPr>
        <w:numPr>
          <w:ilvl w:val="0"/>
          <w:numId w:val="25"/>
        </w:numPr>
        <w:bidi w:val="0"/>
      </w:pPr>
      <w:r>
        <w:t>Otherwise ,</w:t>
      </w:r>
    </w:p>
    <w:p w:rsidR="009A3E04" w:rsidRDefault="00B80FC9" w:rsidP="00B80FC9">
      <w:pPr>
        <w:numPr>
          <w:ilvl w:val="1"/>
          <w:numId w:val="25"/>
        </w:numPr>
        <w:bidi w:val="0"/>
      </w:pPr>
      <w:r>
        <w:t>Update valid time</w:t>
      </w:r>
    </w:p>
    <w:p w:rsidR="00B80FC9" w:rsidRDefault="00B80FC9" w:rsidP="00B80FC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B80FC9">
      <w:pPr>
        <w:numPr>
          <w:ilvl w:val="0"/>
          <w:numId w:val="25"/>
        </w:numPr>
        <w:bidi w:val="0"/>
      </w:pPr>
      <w:r>
        <w:t>Get Topology set</w:t>
      </w:r>
    </w:p>
    <w:p w:rsidR="00B80FC9" w:rsidRPr="009A3E04" w:rsidRDefault="00B80FC9" w:rsidP="00B80FC9">
      <w:pPr>
        <w:numPr>
          <w:ilvl w:val="0"/>
          <w:numId w:val="25"/>
        </w:numPr>
        <w:bidi w:val="0"/>
      </w:pPr>
      <w:r>
        <w:t>If (</w:t>
      </w:r>
      <w:proofErr w:type="spellStart"/>
      <w:r>
        <w:t>msg</w:t>
      </w:r>
      <w:proofErr w:type="spellEnd"/>
      <w:r w:rsidRPr="00590EBA">
        <w:rPr>
          <w:position w:val="-6"/>
        </w:rPr>
        <w:object w:dxaOrig="300" w:dyaOrig="220">
          <v:shape id="_x0000_i1040" type="#_x0000_t75" style="width:15pt;height:11.25pt" o:ole="">
            <v:imagedata r:id="rId15" o:title=""/>
          </v:shape>
          <o:OLEObject Type="Embed" ProgID="Equation.DSMT4" ShapeID="_x0000_i1040" DrawAspect="Content" ObjectID="_1318273014" r:id="rId31"/>
        </w:object>
      </w:r>
      <w:proofErr w:type="spellStart"/>
      <w:r>
        <w:t>src</w:t>
      </w:r>
      <w:proofErr w:type="spellEnd"/>
      <w:r>
        <w:t xml:space="preserve"> </w:t>
      </w:r>
      <w:r w:rsidR="00E9742E">
        <w:t xml:space="preserve"> </w:t>
      </w:r>
      <w:r>
        <w:t>not in set)</w:t>
      </w:r>
      <w:r w:rsidR="00E9742E">
        <w:t xml:space="preserve"> </w:t>
      </w:r>
      <w:r>
        <w:rPr>
          <w:position w:val="-6"/>
        </w:rPr>
        <w:t xml:space="preserve"> </w:t>
      </w:r>
    </w:p>
    <w:p w:rsidR="00B80FC9" w:rsidRDefault="00B80FC9" w:rsidP="00B80FC9">
      <w:pPr>
        <w:numPr>
          <w:ilvl w:val="1"/>
          <w:numId w:val="22"/>
        </w:numPr>
        <w:bidi w:val="0"/>
      </w:pPr>
      <w:r>
        <w:t>Add new entry to  set</w:t>
      </w:r>
    </w:p>
    <w:p w:rsidR="00B80FC9" w:rsidRDefault="00B80FC9" w:rsidP="00B80FC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p>
    <w:p w:rsidR="00B80FC9" w:rsidRDefault="00B80FC9" w:rsidP="00B80FC9">
      <w:pPr>
        <w:numPr>
          <w:ilvl w:val="0"/>
          <w:numId w:val="25"/>
        </w:numPr>
        <w:bidi w:val="0"/>
      </w:pPr>
      <w:r>
        <w:t>Otherwise ,</w:t>
      </w:r>
    </w:p>
    <w:p w:rsidR="00B80FC9" w:rsidRDefault="00B80FC9" w:rsidP="00B80FC9">
      <w:pPr>
        <w:numPr>
          <w:ilvl w:val="1"/>
          <w:numId w:val="25"/>
        </w:numPr>
        <w:bidi w:val="0"/>
      </w:pPr>
      <w:r>
        <w:t>Update valid time</w:t>
      </w:r>
    </w:p>
    <w:p w:rsidR="00B80FC9" w:rsidRDefault="00B80FC9" w:rsidP="00AB3359">
      <w:pPr>
        <w:numPr>
          <w:ilvl w:val="1"/>
          <w:numId w:val="22"/>
        </w:numPr>
        <w:bidi w:val="0"/>
      </w:pPr>
      <w:r>
        <w:t>Create Event VALID_TIME_</w:t>
      </w:r>
      <w:proofErr w:type="gramStart"/>
      <w:r>
        <w:t>EXPIRES  in</w:t>
      </w:r>
      <w:proofErr w:type="gramEnd"/>
      <w:r>
        <w:t xml:space="preserve"> </w:t>
      </w:r>
      <w:proofErr w:type="spellStart"/>
      <w:r>
        <w:t>curr_time+valid_time</w:t>
      </w:r>
      <w:proofErr w:type="spellEnd"/>
      <w:r>
        <w:t>.</w:t>
      </w:r>
      <w:r w:rsidR="00AB3359">
        <w:t xml:space="preserve"> </w:t>
      </w:r>
    </w:p>
    <w:p w:rsidR="00AE637C" w:rsidRDefault="00AE637C" w:rsidP="00AE637C">
      <w:pPr>
        <w:numPr>
          <w:ilvl w:val="0"/>
          <w:numId w:val="25"/>
        </w:numPr>
        <w:bidi w:val="0"/>
      </w:pPr>
      <w:r>
        <w:t>For each x :</w:t>
      </w:r>
    </w:p>
    <w:p w:rsidR="00AE637C" w:rsidRDefault="00AE637C" w:rsidP="00AE637C">
      <w:pPr>
        <w:numPr>
          <w:ilvl w:val="1"/>
          <w:numId w:val="25"/>
        </w:numPr>
        <w:bidi w:val="0"/>
      </w:pPr>
      <w:proofErr w:type="spellStart"/>
      <w:r>
        <w:t>CalculateRoute</w:t>
      </w:r>
      <w:proofErr w:type="spellEnd"/>
      <w:r>
        <w:t>(</w:t>
      </w:r>
      <w:proofErr w:type="spellStart"/>
      <w:r>
        <w:t>curr_node</w:t>
      </w:r>
      <w:proofErr w:type="spellEnd"/>
      <w:r>
        <w:t>, x);</w:t>
      </w:r>
    </w:p>
    <w:p w:rsidR="008C658F" w:rsidRDefault="000F0EA3" w:rsidP="008C658F">
      <w:pPr>
        <w:bidi w:val="0"/>
        <w:ind w:firstLine="576"/>
        <w:rPr>
          <w:b/>
          <w:bCs/>
        </w:rPr>
      </w:pPr>
      <w:proofErr w:type="spellStart"/>
      <w:proofErr w:type="gramStart"/>
      <w:r>
        <w:rPr>
          <w:b/>
          <w:bCs/>
        </w:rPr>
        <w:t>DataSend</w:t>
      </w:r>
      <w:proofErr w:type="spellEnd"/>
      <w:r>
        <w:rPr>
          <w:b/>
          <w:bCs/>
        </w:rPr>
        <w:t>(</w:t>
      </w:r>
      <w:proofErr w:type="spellStart"/>
      <w:proofErr w:type="gramEnd"/>
      <w:r>
        <w:rPr>
          <w:b/>
          <w:bCs/>
        </w:rPr>
        <w:t>msg</w:t>
      </w:r>
      <w:proofErr w:type="spellEnd"/>
      <w:r>
        <w:rPr>
          <w:b/>
          <w:bCs/>
        </w:rPr>
        <w:t xml:space="preserve">, </w:t>
      </w:r>
      <w:r w:rsidR="008C658F">
        <w:rPr>
          <w:b/>
          <w:bCs/>
        </w:rPr>
        <w:t xml:space="preserve"> </w:t>
      </w:r>
      <w:proofErr w:type="spellStart"/>
      <w:r w:rsidR="008C658F">
        <w:rPr>
          <w:b/>
          <w:bCs/>
        </w:rPr>
        <w:t>dest</w:t>
      </w:r>
      <w:proofErr w:type="spellEnd"/>
      <w:r w:rsidR="008C658F">
        <w:rPr>
          <w:b/>
          <w:bCs/>
        </w:rPr>
        <w:t>):</w:t>
      </w:r>
    </w:p>
    <w:p w:rsidR="000F0EA3" w:rsidRDefault="000F0EA3" w:rsidP="000F0EA3">
      <w:pPr>
        <w:numPr>
          <w:ilvl w:val="0"/>
          <w:numId w:val="28"/>
        </w:numPr>
        <w:bidi w:val="0"/>
      </w:pPr>
      <w:r>
        <w:t>Get Routing set.</w:t>
      </w:r>
    </w:p>
    <w:p w:rsidR="000F0EA3" w:rsidRDefault="00454BB3" w:rsidP="000F0EA3">
      <w:pPr>
        <w:numPr>
          <w:ilvl w:val="0"/>
          <w:numId w:val="28"/>
        </w:numPr>
        <w:bidi w:val="0"/>
      </w:pPr>
      <w:proofErr w:type="spellStart"/>
      <w:r>
        <w:t>Topology_</w:t>
      </w:r>
      <w:r w:rsidR="00D22DCF">
        <w:t>data</w:t>
      </w:r>
      <w:proofErr w:type="spellEnd"/>
      <w:r>
        <w:t xml:space="preserve"> </w:t>
      </w:r>
      <w:r w:rsidRPr="00454BB3">
        <w:rPr>
          <w:position w:val="-6"/>
        </w:rPr>
        <w:object w:dxaOrig="300" w:dyaOrig="220">
          <v:shape id="_x0000_i1041" type="#_x0000_t75" style="width:15pt;height:11.25pt" o:ole="">
            <v:imagedata r:id="rId32" o:title=""/>
          </v:shape>
          <o:OLEObject Type="Embed" ProgID="Equation.DSMT4" ShapeID="_x0000_i1041" DrawAspect="Content" ObjectID="_1318273015" r:id="rId33"/>
        </w:object>
      </w:r>
      <w:r w:rsidR="000F0EA3">
        <w:t xml:space="preserve"> </w:t>
      </w:r>
      <w:proofErr w:type="spellStart"/>
      <w:r w:rsidR="000F0EA3">
        <w:t>tuple</w:t>
      </w:r>
      <w:proofErr w:type="spellEnd"/>
      <w:r w:rsidR="000F0EA3">
        <w:t xml:space="preserve"> with </w:t>
      </w:r>
      <w:proofErr w:type="spellStart"/>
      <w:r w:rsidR="000F0EA3">
        <w:t>Destanation_addr</w:t>
      </w:r>
      <w:proofErr w:type="spellEnd"/>
      <w:r w:rsidR="000F0EA3">
        <w:t xml:space="preserve"> = </w:t>
      </w:r>
      <w:proofErr w:type="spellStart"/>
      <w:r w:rsidR="000F0EA3">
        <w:t>dest</w:t>
      </w:r>
      <w:proofErr w:type="spellEnd"/>
      <w:r>
        <w:t xml:space="preserve"> from Routing Set</w:t>
      </w:r>
    </w:p>
    <w:p w:rsidR="000F0EA3" w:rsidRDefault="000F0EA3" w:rsidP="000F0EA3">
      <w:pPr>
        <w:numPr>
          <w:ilvl w:val="0"/>
          <w:numId w:val="28"/>
        </w:numPr>
        <w:bidi w:val="0"/>
      </w:pPr>
      <w:r>
        <w:t>Create Data Massage Event with from</w:t>
      </w:r>
      <w:r w:rsidR="00D22DCF">
        <w:t xml:space="preserve"> =</w:t>
      </w:r>
      <w:r>
        <w:t xml:space="preserve">= </w:t>
      </w:r>
      <w:proofErr w:type="spellStart"/>
      <w:r>
        <w:t>this_node</w:t>
      </w:r>
      <w:proofErr w:type="spellEnd"/>
      <w:r>
        <w:t xml:space="preserve">, to == </w:t>
      </w:r>
      <w:proofErr w:type="spellStart"/>
      <w:r w:rsidR="00454BB3">
        <w:t>Topology_data</w:t>
      </w:r>
      <w:proofErr w:type="spellEnd"/>
      <w:r w:rsidR="00454BB3">
        <w:t xml:space="preserve"> </w:t>
      </w:r>
      <w:r w:rsidR="00454BB3" w:rsidRPr="00454BB3">
        <w:rPr>
          <w:position w:val="-6"/>
        </w:rPr>
        <w:object w:dxaOrig="300" w:dyaOrig="220">
          <v:shape id="_x0000_i1042" type="#_x0000_t75" style="width:15pt;height:11.25pt" o:ole="">
            <v:imagedata r:id="rId34" o:title=""/>
          </v:shape>
          <o:OLEObject Type="Embed" ProgID="Equation.DSMT4" ShapeID="_x0000_i1042" DrawAspect="Content" ObjectID="_1318273016" r:id="rId35"/>
        </w:object>
      </w:r>
      <w:proofErr w:type="spellStart"/>
      <w:r>
        <w:t>next_hop</w:t>
      </w:r>
      <w:proofErr w:type="spellEnd"/>
      <w:r>
        <w:t xml:space="preserve">, destination = </w:t>
      </w:r>
      <w:proofErr w:type="spellStart"/>
      <w:r>
        <w:t>dest</w:t>
      </w:r>
      <w:proofErr w:type="spellEnd"/>
      <w:r>
        <w:t>.</w:t>
      </w:r>
    </w:p>
    <w:p w:rsidR="000F0EA3" w:rsidRPr="000F0EA3" w:rsidRDefault="000F0EA3" w:rsidP="000F0EA3">
      <w:pPr>
        <w:numPr>
          <w:ilvl w:val="0"/>
          <w:numId w:val="28"/>
        </w:numPr>
        <w:bidi w:val="0"/>
      </w:pPr>
      <w:r>
        <w:t>Enter Event to Tasks Queue.</w:t>
      </w:r>
    </w:p>
    <w:p w:rsidR="00B80FC9" w:rsidRDefault="00B80FC9" w:rsidP="00B80FC9">
      <w:pPr>
        <w:bidi w:val="0"/>
        <w:ind w:firstLine="576"/>
        <w:rPr>
          <w:b/>
          <w:bCs/>
        </w:rPr>
      </w:pPr>
      <w:proofErr w:type="spellStart"/>
      <w:proofErr w:type="gramStart"/>
      <w:r>
        <w:rPr>
          <w:b/>
          <w:bCs/>
        </w:rPr>
        <w:t>CalculateMPRSet</w:t>
      </w:r>
      <w:proofErr w:type="spellEnd"/>
      <w:r>
        <w:rPr>
          <w:b/>
          <w:bCs/>
        </w:rPr>
        <w:t>(</w:t>
      </w:r>
      <w:proofErr w:type="gramEnd"/>
      <w:r>
        <w:rPr>
          <w:b/>
          <w:bCs/>
        </w:rPr>
        <w:t>):</w:t>
      </w:r>
    </w:p>
    <w:p w:rsidR="001D71ED" w:rsidRDefault="00A203D9" w:rsidP="001D71ED">
      <w:pPr>
        <w:numPr>
          <w:ilvl w:val="0"/>
          <w:numId w:val="43"/>
        </w:numPr>
        <w:bidi w:val="0"/>
      </w:pPr>
      <w:r>
        <w:t xml:space="preserve">Set </w:t>
      </w:r>
      <w:proofErr w:type="spellStart"/>
      <w:r>
        <w:t>mpr</w:t>
      </w:r>
      <w:proofErr w:type="spellEnd"/>
      <w:r>
        <w:t xml:space="preserve"> = f</w:t>
      </w:r>
      <w:r w:rsidR="00454BB3">
        <w:t>alse for all nodes in Neighbor S</w:t>
      </w:r>
      <w:r>
        <w:t>et.</w:t>
      </w:r>
    </w:p>
    <w:p w:rsidR="00A203D9" w:rsidRDefault="00A203D9" w:rsidP="00454BB3">
      <w:pPr>
        <w:numPr>
          <w:ilvl w:val="0"/>
          <w:numId w:val="43"/>
        </w:numPr>
        <w:bidi w:val="0"/>
      </w:pPr>
      <w:r>
        <w:t xml:space="preserve">Sort </w:t>
      </w:r>
      <w:r w:rsidR="00454BB3">
        <w:t>Neighbor Set</w:t>
      </w:r>
      <w:r>
        <w:t xml:space="preserve"> in decreasing order according</w:t>
      </w:r>
      <w:r w:rsidR="00454BB3">
        <w:t xml:space="preserve"> to number </w:t>
      </w:r>
      <w:proofErr w:type="gramStart"/>
      <w:r w:rsidR="00454BB3">
        <w:t>of  neighbors</w:t>
      </w:r>
      <w:proofErr w:type="gramEnd"/>
      <w:r w:rsidR="00454BB3">
        <w:t xml:space="preserve"> for each node in Neighbor Set</w:t>
      </w:r>
      <w:r>
        <w:t>.</w:t>
      </w:r>
    </w:p>
    <w:p w:rsidR="00A203D9" w:rsidRDefault="00A203D9" w:rsidP="00C571CC">
      <w:pPr>
        <w:numPr>
          <w:ilvl w:val="0"/>
          <w:numId w:val="43"/>
        </w:numPr>
        <w:bidi w:val="0"/>
      </w:pPr>
      <w:r>
        <w:t xml:space="preserve">For each node (n) in the sorted  </w:t>
      </w:r>
      <w:r w:rsidR="00C571CC">
        <w:t xml:space="preserve">Neighbor Set </w:t>
      </w:r>
      <w:r>
        <w:t>from the head:</w:t>
      </w:r>
    </w:p>
    <w:p w:rsidR="00A203D9" w:rsidRDefault="00A203D9" w:rsidP="00A203D9">
      <w:pPr>
        <w:numPr>
          <w:ilvl w:val="1"/>
          <w:numId w:val="43"/>
        </w:numPr>
        <w:bidi w:val="0"/>
      </w:pPr>
      <w:r>
        <w:t xml:space="preserve">Set </w:t>
      </w:r>
      <w:proofErr w:type="spellStart"/>
      <w:r>
        <w:t>mpr</w:t>
      </w:r>
      <w:proofErr w:type="spellEnd"/>
      <w:r>
        <w:t xml:space="preserve"> = true.</w:t>
      </w:r>
    </w:p>
    <w:p w:rsidR="00A203D9" w:rsidRDefault="00A203D9" w:rsidP="00A203D9">
      <w:pPr>
        <w:numPr>
          <w:ilvl w:val="1"/>
          <w:numId w:val="43"/>
        </w:numPr>
        <w:bidi w:val="0"/>
      </w:pPr>
      <w:r>
        <w:t xml:space="preserve">Add </w:t>
      </w:r>
      <w:proofErr w:type="spellStart"/>
      <w:r>
        <w:t>n.neighbors</w:t>
      </w:r>
      <w:proofErr w:type="spellEnd"/>
      <w:r>
        <w:t xml:space="preserve"> to 2-hop_list;</w:t>
      </w:r>
    </w:p>
    <w:p w:rsidR="00A203D9" w:rsidRPr="001D71ED" w:rsidRDefault="00A203D9" w:rsidP="00A203D9">
      <w:pPr>
        <w:numPr>
          <w:ilvl w:val="1"/>
          <w:numId w:val="43"/>
        </w:numPr>
        <w:bidi w:val="0"/>
      </w:pPr>
      <w:r>
        <w:t xml:space="preserve">If 2-hop list has all 2-hop neighbors of current node </w:t>
      </w:r>
      <w:r w:rsidRPr="00A203D9">
        <w:rPr>
          <w:position w:val="-6"/>
        </w:rPr>
        <w:object w:dxaOrig="300" w:dyaOrig="220">
          <v:shape id="_x0000_i1043" type="#_x0000_t75" style="width:15pt;height:11.25pt" o:ole="">
            <v:imagedata r:id="rId36" o:title=""/>
          </v:shape>
          <o:OLEObject Type="Embed" ProgID="Equation.DSMT4" ShapeID="_x0000_i1043" DrawAspect="Content" ObjectID="_1318273017" r:id="rId37"/>
        </w:object>
      </w:r>
      <w:r>
        <w:t>stop.</w:t>
      </w:r>
    </w:p>
    <w:p w:rsidR="0009416A" w:rsidRDefault="0009416A" w:rsidP="0009416A">
      <w:pPr>
        <w:bidi w:val="0"/>
        <w:ind w:firstLine="576"/>
        <w:rPr>
          <w:b/>
          <w:bCs/>
        </w:rPr>
      </w:pPr>
      <w:commentRangeStart w:id="90"/>
      <w:proofErr w:type="spellStart"/>
      <w:r>
        <w:rPr>
          <w:b/>
          <w:bCs/>
        </w:rPr>
        <w:t>CalculateRoute</w:t>
      </w:r>
      <w:commentRangeEnd w:id="90"/>
      <w:proofErr w:type="spellEnd"/>
      <w:r w:rsidR="00422967">
        <w:rPr>
          <w:rStyle w:val="CommentReference"/>
        </w:rPr>
        <w:commentReference w:id="90"/>
      </w:r>
      <w:r w:rsidR="00AE637C">
        <w:rPr>
          <w:b/>
          <w:bCs/>
        </w:rPr>
        <w:t>(</w:t>
      </w:r>
      <w:proofErr w:type="spellStart"/>
      <w:r w:rsidR="00AE637C">
        <w:rPr>
          <w:b/>
          <w:bCs/>
        </w:rPr>
        <w:t>x</w:t>
      </w:r>
      <w:proofErr w:type="gramStart"/>
      <w:r w:rsidR="00AE637C">
        <w:rPr>
          <w:b/>
          <w:bCs/>
        </w:rPr>
        <w:t>,y</w:t>
      </w:r>
      <w:proofErr w:type="spellEnd"/>
      <w:proofErr w:type="gramEnd"/>
      <w:r>
        <w:rPr>
          <w:b/>
          <w:bCs/>
        </w:rPr>
        <w:t>):</w:t>
      </w:r>
    </w:p>
    <w:p w:rsidR="00536072" w:rsidRDefault="00422967" w:rsidP="00887214">
      <w:pPr>
        <w:bidi w:val="0"/>
      </w:pPr>
      <w:r>
        <w:rPr>
          <w:b/>
          <w:bCs/>
        </w:rPr>
        <w:tab/>
      </w:r>
      <w:proofErr w:type="gramStart"/>
      <w:r>
        <w:t>Implantation of BFS algorithm to find the shortest path between x and y.</w:t>
      </w:r>
      <w:proofErr w:type="gramEnd"/>
    </w:p>
    <w:p w:rsidR="002E2D1F" w:rsidRDefault="002E2D1F" w:rsidP="002E2D1F">
      <w:pPr>
        <w:pStyle w:val="Heading2"/>
        <w:bidi w:val="0"/>
      </w:pPr>
      <w:r>
        <w:t>Dispatcher [</w:t>
      </w:r>
      <w:proofErr w:type="spellStart"/>
      <w:proofErr w:type="gramStart"/>
      <w:r>
        <w:t>Asi</w:t>
      </w:r>
      <w:proofErr w:type="spellEnd"/>
      <w:proofErr w:type="gramEnd"/>
      <w:r>
        <w:t>]</w:t>
      </w:r>
    </w:p>
    <w:p w:rsidR="002E2D1F" w:rsidRDefault="002E2D1F" w:rsidP="002E2D1F">
      <w:pPr>
        <w:numPr>
          <w:ilvl w:val="0"/>
          <w:numId w:val="9"/>
        </w:numPr>
        <w:bidi w:val="0"/>
      </w:pPr>
      <w:r>
        <w:t>While queue isn't empty</w:t>
      </w:r>
    </w:p>
    <w:p w:rsidR="002E2D1F" w:rsidRDefault="002E2D1F" w:rsidP="002E2D1F">
      <w:pPr>
        <w:numPr>
          <w:ilvl w:val="0"/>
          <w:numId w:val="10"/>
        </w:numPr>
        <w:bidi w:val="0"/>
      </w:pPr>
      <w:r>
        <w:t>Pull next event from queue</w:t>
      </w:r>
    </w:p>
    <w:p w:rsidR="002E2D1F" w:rsidRDefault="002E2D1F" w:rsidP="002E2D1F">
      <w:pPr>
        <w:numPr>
          <w:ilvl w:val="0"/>
          <w:numId w:val="10"/>
        </w:numPr>
        <w:bidi w:val="0"/>
      </w:pPr>
      <w:r>
        <w:t>If (</w:t>
      </w:r>
      <w:proofErr w:type="spellStart"/>
      <w:r>
        <w:t>event.type</w:t>
      </w:r>
      <w:proofErr w:type="spellEnd"/>
      <w:r>
        <w:t xml:space="preserve"> == NEW_STATION)</w:t>
      </w:r>
    </w:p>
    <w:p w:rsidR="002E2D1F" w:rsidRDefault="002E2D1F" w:rsidP="002E2D1F">
      <w:pPr>
        <w:numPr>
          <w:ilvl w:val="0"/>
          <w:numId w:val="11"/>
        </w:numPr>
        <w:bidi w:val="0"/>
      </w:pPr>
      <w:r>
        <w:lastRenderedPageBreak/>
        <w:t>Add new station to Topology Manager</w:t>
      </w:r>
    </w:p>
    <w:p w:rsidR="002E2D1F" w:rsidRDefault="002E2D1F" w:rsidP="002E2D1F">
      <w:pPr>
        <w:numPr>
          <w:ilvl w:val="0"/>
          <w:numId w:val="10"/>
        </w:numPr>
        <w:bidi w:val="0"/>
      </w:pPr>
      <w:r>
        <w:t>If (</w:t>
      </w:r>
      <w:proofErr w:type="spellStart"/>
      <w:r>
        <w:t>event.type</w:t>
      </w:r>
      <w:proofErr w:type="spellEnd"/>
      <w:r>
        <w:t xml:space="preserve"> == STATION_MOVED)</w:t>
      </w:r>
    </w:p>
    <w:p w:rsidR="002E2D1F" w:rsidRDefault="002E2D1F" w:rsidP="002E2D1F">
      <w:pPr>
        <w:numPr>
          <w:ilvl w:val="0"/>
          <w:numId w:val="12"/>
        </w:numPr>
        <w:bidi w:val="0"/>
      </w:pPr>
      <w:r>
        <w:t>Update Topology Manager with new station coordination</w:t>
      </w:r>
    </w:p>
    <w:p w:rsidR="002E2D1F" w:rsidRDefault="002E2D1F" w:rsidP="002E2D1F">
      <w:pPr>
        <w:numPr>
          <w:ilvl w:val="0"/>
          <w:numId w:val="10"/>
        </w:numPr>
        <w:bidi w:val="0"/>
      </w:pPr>
      <w:r>
        <w:t>If (</w:t>
      </w:r>
      <w:proofErr w:type="spellStart"/>
      <w:r>
        <w:t>event.type</w:t>
      </w:r>
      <w:proofErr w:type="spellEnd"/>
      <w:r>
        <w:t xml:space="preserve"> == STATION_REMOVED)</w:t>
      </w:r>
    </w:p>
    <w:p w:rsidR="002E2D1F" w:rsidRDefault="002E2D1F" w:rsidP="002E2D1F">
      <w:pPr>
        <w:numPr>
          <w:ilvl w:val="0"/>
          <w:numId w:val="13"/>
        </w:numPr>
        <w:bidi w:val="0"/>
      </w:pPr>
      <w:r>
        <w:t>Remove station from Topology Manager</w:t>
      </w:r>
    </w:p>
    <w:p w:rsidR="002E2D1F" w:rsidRDefault="002E2D1F" w:rsidP="002E2D1F">
      <w:pPr>
        <w:numPr>
          <w:ilvl w:val="0"/>
          <w:numId w:val="10"/>
        </w:numPr>
        <w:bidi w:val="0"/>
      </w:pPr>
      <w:r>
        <w:t>If (</w:t>
      </w:r>
      <w:proofErr w:type="spellStart"/>
      <w:r>
        <w:t>event.type</w:t>
      </w:r>
      <w:proofErr w:type="spellEnd"/>
      <w:r>
        <w:t xml:space="preserve"> == NEW_DATA_PACKET)</w:t>
      </w:r>
    </w:p>
    <w:p w:rsidR="002E2D1F" w:rsidRDefault="002E2D1F" w:rsidP="002E2D1F">
      <w:pPr>
        <w:numPr>
          <w:ilvl w:val="0"/>
          <w:numId w:val="14"/>
        </w:numPr>
        <w:bidi w:val="0"/>
      </w:pPr>
      <w:r>
        <w:t xml:space="preserve">Execute method </w:t>
      </w:r>
      <w:proofErr w:type="spellStart"/>
      <w:r>
        <w:t>send_data_message</w:t>
      </w:r>
      <w:proofErr w:type="spellEnd"/>
      <w:r>
        <w:t xml:space="preserve">(station target) in station source </w:t>
      </w:r>
    </w:p>
    <w:p w:rsidR="002E2D1F" w:rsidRDefault="002E2D1F" w:rsidP="002E2D1F">
      <w:pPr>
        <w:numPr>
          <w:ilvl w:val="0"/>
          <w:numId w:val="10"/>
        </w:numPr>
        <w:bidi w:val="0"/>
      </w:pPr>
      <w:r>
        <w:t>If (</w:t>
      </w:r>
      <w:proofErr w:type="spellStart"/>
      <w:r>
        <w:t>event.type</w:t>
      </w:r>
      <w:proofErr w:type="spellEnd"/>
      <w:r>
        <w:t xml:space="preserve"> == SEND_HELLO_MESSAGE)</w:t>
      </w:r>
    </w:p>
    <w:p w:rsidR="002E2D1F" w:rsidRDefault="002E2D1F" w:rsidP="002E2D1F">
      <w:pPr>
        <w:numPr>
          <w:ilvl w:val="0"/>
          <w:numId w:val="15"/>
        </w:numPr>
        <w:bidi w:val="0"/>
      </w:pPr>
      <w:r>
        <w:t>Get station's neighbors from Topology Manager</w:t>
      </w:r>
    </w:p>
    <w:p w:rsidR="002E2D1F" w:rsidRDefault="002E2D1F" w:rsidP="002E2D1F">
      <w:pPr>
        <w:numPr>
          <w:ilvl w:val="0"/>
          <w:numId w:val="15"/>
        </w:numPr>
        <w:bidi w:val="0"/>
      </w:pPr>
      <w:r>
        <w:t>For each neighbor do:</w:t>
      </w:r>
    </w:p>
    <w:p w:rsidR="002E2D1F" w:rsidRDefault="002E2D1F" w:rsidP="002E2D1F">
      <w:pPr>
        <w:numPr>
          <w:ilvl w:val="0"/>
          <w:numId w:val="16"/>
        </w:numPr>
        <w:bidi w:val="0"/>
      </w:pPr>
      <w:r>
        <w:t xml:space="preserve">Execute </w:t>
      </w:r>
      <w:proofErr w:type="spellStart"/>
      <w:r>
        <w:t>received_hello_message</w:t>
      </w:r>
      <w:proofErr w:type="spellEnd"/>
      <w:r>
        <w:t>(station source, time)</w:t>
      </w:r>
    </w:p>
    <w:p w:rsidR="002E2D1F" w:rsidRDefault="002E2D1F" w:rsidP="002E2D1F">
      <w:pPr>
        <w:numPr>
          <w:ilvl w:val="0"/>
          <w:numId w:val="10"/>
        </w:numPr>
        <w:bidi w:val="0"/>
      </w:pPr>
      <w:r>
        <w:t>If (</w:t>
      </w:r>
      <w:proofErr w:type="spellStart"/>
      <w:r>
        <w:t>event.type</w:t>
      </w:r>
      <w:proofErr w:type="spellEnd"/>
      <w:r>
        <w:t xml:space="preserve"> == SEND_TC_MESSAGE)</w:t>
      </w:r>
    </w:p>
    <w:p w:rsidR="002E2D1F" w:rsidRDefault="002E2D1F" w:rsidP="002E2D1F">
      <w:pPr>
        <w:numPr>
          <w:ilvl w:val="0"/>
          <w:numId w:val="17"/>
        </w:numPr>
        <w:bidi w:val="0"/>
      </w:pPr>
      <w:r>
        <w:t>Get station's neighbors from Topology Manager</w:t>
      </w:r>
    </w:p>
    <w:p w:rsidR="002E2D1F" w:rsidRDefault="002E2D1F" w:rsidP="002E2D1F">
      <w:pPr>
        <w:numPr>
          <w:ilvl w:val="0"/>
          <w:numId w:val="17"/>
        </w:numPr>
        <w:bidi w:val="0"/>
      </w:pPr>
      <w:r>
        <w:t>For each neighbor do:</w:t>
      </w:r>
    </w:p>
    <w:p w:rsidR="002E2D1F" w:rsidRDefault="002E2D1F" w:rsidP="002E2D1F">
      <w:pPr>
        <w:numPr>
          <w:ilvl w:val="0"/>
          <w:numId w:val="19"/>
        </w:numPr>
        <w:bidi w:val="0"/>
      </w:pPr>
      <w:r>
        <w:t xml:space="preserve">Execute </w:t>
      </w:r>
      <w:proofErr w:type="spellStart"/>
      <w:r>
        <w:t>received_tc_message</w:t>
      </w:r>
      <w:proofErr w:type="spellEnd"/>
      <w:r>
        <w:t>(station source, time)</w:t>
      </w:r>
    </w:p>
    <w:p w:rsidR="002E2D1F" w:rsidRDefault="002E2D1F" w:rsidP="002E2D1F">
      <w:pPr>
        <w:numPr>
          <w:ilvl w:val="0"/>
          <w:numId w:val="10"/>
        </w:numPr>
        <w:bidi w:val="0"/>
      </w:pPr>
      <w:r>
        <w:t>If (</w:t>
      </w:r>
      <w:proofErr w:type="spellStart"/>
      <w:r>
        <w:t>event.type</w:t>
      </w:r>
      <w:proofErr w:type="spellEnd"/>
      <w:r>
        <w:t xml:space="preserve"> == CHECK_STATION_VALIDITY)</w:t>
      </w:r>
    </w:p>
    <w:p w:rsidR="002E2D1F" w:rsidRDefault="002E2D1F" w:rsidP="002E2D1F">
      <w:pPr>
        <w:numPr>
          <w:ilvl w:val="0"/>
          <w:numId w:val="20"/>
        </w:numPr>
        <w:bidi w:val="0"/>
      </w:pPr>
      <w:r>
        <w:t xml:space="preserve">Execute </w:t>
      </w:r>
      <w:proofErr w:type="spellStart"/>
      <w:r>
        <w:t>check_station_valid</w:t>
      </w:r>
      <w:proofErr w:type="spellEnd"/>
      <w:r>
        <w:t>(station target) in station source</w:t>
      </w:r>
    </w:p>
    <w:p w:rsidR="002E2D1F" w:rsidRPr="000C75E3" w:rsidRDefault="002E2D1F" w:rsidP="002E2D1F">
      <w:pPr>
        <w:bidi w:val="0"/>
      </w:pPr>
    </w:p>
    <w:p w:rsidR="008D3067" w:rsidRDefault="008D3067" w:rsidP="001C2558">
      <w:pPr>
        <w:pStyle w:val="Heading2"/>
        <w:bidi w:val="0"/>
        <w:jc w:val="left"/>
      </w:pPr>
      <w:r>
        <w:t xml:space="preserve">Topology Manager </w:t>
      </w:r>
      <w:r w:rsidR="003D6690">
        <w:t>[</w:t>
      </w:r>
      <w:proofErr w:type="gramStart"/>
      <w:r w:rsidR="003D6690">
        <w:t>Asi</w:t>
      </w:r>
      <w:proofErr w:type="gramEnd"/>
      <w:r>
        <w:t>]</w:t>
      </w:r>
    </w:p>
    <w:p w:rsidR="00BC55A0" w:rsidRPr="00E17DB2" w:rsidRDefault="00BC55A0" w:rsidP="00BC55A0">
      <w:pPr>
        <w:numPr>
          <w:ilvl w:val="0"/>
          <w:numId w:val="29"/>
        </w:numPr>
        <w:bidi w:val="0"/>
        <w:rPr>
          <w:b/>
          <w:bCs/>
        </w:rPr>
      </w:pPr>
      <w:commentRangeStart w:id="91"/>
      <w:commentRangeStart w:id="92"/>
      <w:proofErr w:type="spellStart"/>
      <w:r w:rsidRPr="00E17DB2">
        <w:rPr>
          <w:b/>
          <w:bCs/>
        </w:rPr>
        <w:t>Create_new_station</w:t>
      </w:r>
      <w:proofErr w:type="spellEnd"/>
      <w:r w:rsidRPr="00E17DB2">
        <w:rPr>
          <w:b/>
          <w:bCs/>
        </w:rPr>
        <w:t>:</w:t>
      </w:r>
      <w:commentRangeEnd w:id="91"/>
      <w:r>
        <w:rPr>
          <w:rStyle w:val="CommentReference"/>
        </w:rPr>
        <w:commentReference w:id="91"/>
      </w:r>
      <w:commentRangeEnd w:id="92"/>
      <w:r w:rsidR="00A25F7E">
        <w:rPr>
          <w:rStyle w:val="CommentReference"/>
          <w:rtl/>
        </w:rPr>
        <w:commentReference w:id="92"/>
      </w:r>
    </w:p>
    <w:p w:rsidR="00BC55A0" w:rsidRDefault="00BC55A0" w:rsidP="00BC55A0">
      <w:pPr>
        <w:numPr>
          <w:ilvl w:val="0"/>
          <w:numId w:val="30"/>
        </w:numPr>
        <w:bidi w:val="0"/>
      </w:pPr>
      <w:r>
        <w:t xml:space="preserve">Create new station S using </w:t>
      </w:r>
      <w:proofErr w:type="spellStart"/>
      <w:r>
        <w:t>x</w:t>
      </w:r>
      <w:proofErr w:type="gramStart"/>
      <w:r>
        <w:t>,y</w:t>
      </w:r>
      <w:proofErr w:type="spellEnd"/>
      <w:proofErr w:type="gramEnd"/>
      <w:r>
        <w:t xml:space="preserve"> coordination from the event details.</w:t>
      </w:r>
    </w:p>
    <w:p w:rsidR="00BC55A0" w:rsidRDefault="00BC55A0" w:rsidP="00BC55A0">
      <w:pPr>
        <w:numPr>
          <w:ilvl w:val="0"/>
          <w:numId w:val="30"/>
        </w:numPr>
        <w:bidi w:val="0"/>
      </w:pPr>
      <w:r>
        <w:t xml:space="preserve">Find all station within a radius of </w:t>
      </w:r>
      <w:proofErr w:type="gramStart"/>
      <w:r>
        <w:t>R(</w:t>
      </w:r>
      <w:proofErr w:type="gramEnd"/>
      <w:r>
        <w:t>specified by user) and add them as neighbors of S.</w:t>
      </w:r>
    </w:p>
    <w:p w:rsidR="00BC55A0" w:rsidRDefault="00BC55A0" w:rsidP="00BC55A0">
      <w:pPr>
        <w:numPr>
          <w:ilvl w:val="0"/>
          <w:numId w:val="30"/>
        </w:numPr>
        <w:bidi w:val="0"/>
      </w:pPr>
      <w:r>
        <w:t>For each station found add S to its neighbor list.</w:t>
      </w:r>
    </w:p>
    <w:p w:rsidR="00BC55A0" w:rsidRDefault="00BC55A0" w:rsidP="00BC55A0">
      <w:pPr>
        <w:numPr>
          <w:ilvl w:val="0"/>
          <w:numId w:val="29"/>
        </w:numPr>
        <w:bidi w:val="0"/>
        <w:rPr>
          <w:b/>
          <w:bCs/>
        </w:rPr>
      </w:pPr>
      <w:proofErr w:type="spellStart"/>
      <w:r w:rsidRPr="00E17DB2">
        <w:rPr>
          <w:b/>
          <w:bCs/>
        </w:rPr>
        <w:t>Remove_station</w:t>
      </w:r>
      <w:proofErr w:type="spellEnd"/>
      <w:r w:rsidRPr="00E17DB2">
        <w:rPr>
          <w:b/>
          <w:bCs/>
        </w:rPr>
        <w:t>:</w:t>
      </w:r>
    </w:p>
    <w:p w:rsidR="00BC55A0" w:rsidRDefault="00BC55A0" w:rsidP="00BC55A0">
      <w:pPr>
        <w:numPr>
          <w:ilvl w:val="0"/>
          <w:numId w:val="31"/>
        </w:numPr>
        <w:bidi w:val="0"/>
      </w:pPr>
      <w:r>
        <w:t>Find station S in stations list.</w:t>
      </w:r>
    </w:p>
    <w:p w:rsidR="00BC55A0" w:rsidRDefault="00BC55A0" w:rsidP="00BC55A0">
      <w:pPr>
        <w:numPr>
          <w:ilvl w:val="0"/>
          <w:numId w:val="31"/>
        </w:numPr>
        <w:bidi w:val="0"/>
      </w:pPr>
      <w:r>
        <w:t>If S not found return. (possibly report warning)</w:t>
      </w:r>
    </w:p>
    <w:p w:rsidR="00BC55A0" w:rsidRDefault="00BC55A0" w:rsidP="00BC55A0">
      <w:pPr>
        <w:numPr>
          <w:ilvl w:val="0"/>
          <w:numId w:val="31"/>
        </w:numPr>
        <w:bidi w:val="0"/>
      </w:pPr>
      <w:r>
        <w:t>For each neighbor specified in S neighbor's list remove S from its list.</w:t>
      </w:r>
    </w:p>
    <w:p w:rsidR="00BC55A0" w:rsidRPr="00E17DB2" w:rsidRDefault="00BC55A0" w:rsidP="00BC55A0">
      <w:pPr>
        <w:numPr>
          <w:ilvl w:val="0"/>
          <w:numId w:val="31"/>
        </w:numPr>
        <w:bidi w:val="0"/>
      </w:pPr>
      <w:r>
        <w:t>Remove station S.</w:t>
      </w:r>
    </w:p>
    <w:p w:rsidR="00BC55A0" w:rsidRDefault="00BC55A0" w:rsidP="00BC55A0">
      <w:pPr>
        <w:numPr>
          <w:ilvl w:val="0"/>
          <w:numId w:val="29"/>
        </w:numPr>
        <w:bidi w:val="0"/>
        <w:rPr>
          <w:b/>
          <w:bCs/>
        </w:rPr>
      </w:pPr>
      <w:commentRangeStart w:id="93"/>
      <w:proofErr w:type="spellStart"/>
      <w:r>
        <w:rPr>
          <w:b/>
          <w:bCs/>
        </w:rPr>
        <w:t>Move_station</w:t>
      </w:r>
      <w:proofErr w:type="spellEnd"/>
      <w:r>
        <w:rPr>
          <w:b/>
          <w:bCs/>
        </w:rPr>
        <w:t>:</w:t>
      </w:r>
    </w:p>
    <w:p w:rsidR="00BC55A0" w:rsidRDefault="00BC55A0" w:rsidP="00BC55A0">
      <w:pPr>
        <w:numPr>
          <w:ilvl w:val="0"/>
          <w:numId w:val="32"/>
        </w:numPr>
        <w:bidi w:val="0"/>
      </w:pPr>
      <w:r>
        <w:t>Find station S in stations list.</w:t>
      </w:r>
    </w:p>
    <w:p w:rsidR="00BC55A0" w:rsidRDefault="00BC55A0" w:rsidP="00BC55A0">
      <w:pPr>
        <w:numPr>
          <w:ilvl w:val="0"/>
          <w:numId w:val="32"/>
        </w:numPr>
        <w:bidi w:val="0"/>
      </w:pPr>
      <w:r>
        <w:t>If S not found return. (possibly report warning)</w:t>
      </w:r>
    </w:p>
    <w:p w:rsidR="00BC55A0" w:rsidRDefault="00BC55A0" w:rsidP="00BC55A0">
      <w:pPr>
        <w:numPr>
          <w:ilvl w:val="0"/>
          <w:numId w:val="32"/>
        </w:numPr>
        <w:bidi w:val="0"/>
      </w:pPr>
      <w:r>
        <w:t>For each station in S neighbor list</w:t>
      </w:r>
    </w:p>
    <w:p w:rsidR="00BC55A0" w:rsidRDefault="00BC55A0" w:rsidP="00BC55A0">
      <w:pPr>
        <w:numPr>
          <w:ilvl w:val="0"/>
          <w:numId w:val="33"/>
        </w:numPr>
        <w:bidi w:val="0"/>
      </w:pPr>
      <w:r>
        <w:t>If distance between station greater than R:</w:t>
      </w:r>
    </w:p>
    <w:p w:rsidR="00BC55A0" w:rsidRDefault="00BC55A0" w:rsidP="00BC55A0">
      <w:pPr>
        <w:numPr>
          <w:ilvl w:val="0"/>
          <w:numId w:val="34"/>
        </w:numPr>
        <w:bidi w:val="0"/>
      </w:pPr>
      <w:r>
        <w:t>Remove neighbor from S neighbor list.</w:t>
      </w:r>
    </w:p>
    <w:p w:rsidR="00BC55A0" w:rsidRDefault="00BC55A0" w:rsidP="00BC55A0">
      <w:pPr>
        <w:numPr>
          <w:ilvl w:val="0"/>
          <w:numId w:val="34"/>
        </w:numPr>
        <w:bidi w:val="0"/>
      </w:pPr>
      <w:r>
        <w:t>Remove S from neighbor neighbors list.</w:t>
      </w:r>
    </w:p>
    <w:p w:rsidR="00BC55A0" w:rsidRDefault="00BC55A0" w:rsidP="00BC55A0">
      <w:pPr>
        <w:numPr>
          <w:ilvl w:val="0"/>
          <w:numId w:val="32"/>
        </w:numPr>
        <w:bidi w:val="0"/>
      </w:pPr>
      <w:r>
        <w:lastRenderedPageBreak/>
        <w:t>Find all stations in the R radius of station S.</w:t>
      </w:r>
    </w:p>
    <w:p w:rsidR="00BC55A0" w:rsidRPr="008D67F4" w:rsidRDefault="00BC55A0" w:rsidP="00BC55A0">
      <w:pPr>
        <w:numPr>
          <w:ilvl w:val="0"/>
          <w:numId w:val="32"/>
        </w:numPr>
        <w:bidi w:val="0"/>
      </w:pPr>
      <w:r>
        <w:t>Add all stations that are not in S list to S list and vice versa.</w:t>
      </w:r>
    </w:p>
    <w:commentRangeEnd w:id="93"/>
    <w:p w:rsidR="00BC55A0" w:rsidRDefault="00DD1883" w:rsidP="00BC55A0">
      <w:pPr>
        <w:numPr>
          <w:ilvl w:val="0"/>
          <w:numId w:val="29"/>
        </w:numPr>
        <w:bidi w:val="0"/>
        <w:rPr>
          <w:b/>
          <w:bCs/>
        </w:rPr>
      </w:pPr>
      <w:r>
        <w:rPr>
          <w:rStyle w:val="CommentReference"/>
        </w:rPr>
        <w:commentReference w:id="93"/>
      </w:r>
      <w:proofErr w:type="spellStart"/>
      <w:r w:rsidR="00BC55A0">
        <w:rPr>
          <w:b/>
          <w:bCs/>
        </w:rPr>
        <w:t>Get_station_neighbors</w:t>
      </w:r>
      <w:proofErr w:type="spellEnd"/>
      <w:r w:rsidR="00BC55A0">
        <w:rPr>
          <w:b/>
          <w:bCs/>
        </w:rPr>
        <w:t>:</w:t>
      </w:r>
    </w:p>
    <w:p w:rsidR="00BC55A0" w:rsidRDefault="00BC55A0" w:rsidP="00BC55A0">
      <w:pPr>
        <w:numPr>
          <w:ilvl w:val="0"/>
          <w:numId w:val="35"/>
        </w:numPr>
        <w:bidi w:val="0"/>
      </w:pPr>
      <w:r>
        <w:t>Find station S in stations list.</w:t>
      </w:r>
    </w:p>
    <w:p w:rsidR="00BC55A0" w:rsidRPr="00EF1899" w:rsidRDefault="00BC55A0" w:rsidP="00BC55A0">
      <w:pPr>
        <w:numPr>
          <w:ilvl w:val="0"/>
          <w:numId w:val="35"/>
        </w:numPr>
        <w:bidi w:val="0"/>
      </w:pPr>
      <w:r>
        <w:t>Return all stations in S neighbors list.</w:t>
      </w:r>
    </w:p>
    <w:p w:rsidR="00BC55A0" w:rsidRDefault="00BC55A0" w:rsidP="00BC55A0">
      <w:pPr>
        <w:numPr>
          <w:ilvl w:val="0"/>
          <w:numId w:val="29"/>
        </w:numPr>
        <w:bidi w:val="0"/>
        <w:rPr>
          <w:b/>
          <w:bCs/>
        </w:rPr>
      </w:pPr>
      <w:proofErr w:type="spellStart"/>
      <w:r>
        <w:rPr>
          <w:b/>
          <w:bCs/>
        </w:rPr>
        <w:t>Does_station_exist</w:t>
      </w:r>
      <w:proofErr w:type="spellEnd"/>
      <w:r>
        <w:rPr>
          <w:b/>
          <w:bCs/>
        </w:rPr>
        <w:t>:</w:t>
      </w:r>
    </w:p>
    <w:p w:rsidR="00BC55A0" w:rsidRDefault="00BC55A0" w:rsidP="00BC55A0">
      <w:pPr>
        <w:numPr>
          <w:ilvl w:val="0"/>
          <w:numId w:val="36"/>
        </w:numPr>
        <w:bidi w:val="0"/>
      </w:pPr>
      <w:r>
        <w:t>Find station S in stations list.</w:t>
      </w:r>
    </w:p>
    <w:p w:rsidR="00BC55A0" w:rsidRDefault="00BC55A0" w:rsidP="00BC55A0">
      <w:pPr>
        <w:numPr>
          <w:ilvl w:val="0"/>
          <w:numId w:val="36"/>
        </w:numPr>
        <w:bidi w:val="0"/>
      </w:pPr>
      <w:r>
        <w:t>If station exist return true.</w:t>
      </w:r>
    </w:p>
    <w:p w:rsidR="00BC55A0" w:rsidRDefault="00BC55A0" w:rsidP="00BC55A0">
      <w:pPr>
        <w:numPr>
          <w:ilvl w:val="0"/>
          <w:numId w:val="36"/>
        </w:numPr>
        <w:bidi w:val="0"/>
      </w:pPr>
      <w:r>
        <w:t>Else return false.</w:t>
      </w:r>
    </w:p>
    <w:p w:rsidR="005F2D46" w:rsidRPr="005F2D46" w:rsidRDefault="005F2D46" w:rsidP="005F2D46">
      <w:pPr>
        <w:bidi w:val="0"/>
      </w:pPr>
    </w:p>
    <w:p w:rsidR="003076EC" w:rsidRDefault="008D3067" w:rsidP="001C2558">
      <w:pPr>
        <w:pStyle w:val="Heading2"/>
        <w:bidi w:val="0"/>
        <w:jc w:val="left"/>
      </w:pPr>
      <w:r>
        <w:t>Data collection</w:t>
      </w:r>
      <w:bookmarkStart w:id="94" w:name="_Toc243569486"/>
      <w:bookmarkStart w:id="95" w:name="_Toc243569916"/>
      <w:bookmarkStart w:id="96" w:name="_Toc243570904"/>
      <w:r>
        <w:t xml:space="preserve"> </w:t>
      </w:r>
      <w:r w:rsidR="003076EC">
        <w:t>Throughput Analysis</w:t>
      </w:r>
      <w:bookmarkEnd w:id="94"/>
      <w:bookmarkEnd w:id="95"/>
      <w:bookmarkEnd w:id="96"/>
      <w:r>
        <w:t xml:space="preserve"> (Logger</w:t>
      </w:r>
      <w:proofErr w:type="gramStart"/>
      <w:r>
        <w:t>)[</w:t>
      </w:r>
      <w:proofErr w:type="gramEnd"/>
      <w:r w:rsidR="003D6690">
        <w:t>Asi]</w:t>
      </w:r>
    </w:p>
    <w:p w:rsidR="00F71E18" w:rsidRPr="00F71E18" w:rsidRDefault="00F71E18" w:rsidP="001C2558">
      <w:pPr>
        <w:bidi w:val="0"/>
        <w:jc w:val="left"/>
      </w:pPr>
    </w:p>
    <w:p w:rsidR="003076EC" w:rsidRDefault="003076EC" w:rsidP="001C2558">
      <w:pPr>
        <w:pStyle w:val="Heading1"/>
        <w:bidi w:val="0"/>
        <w:jc w:val="left"/>
      </w:pPr>
      <w:bookmarkStart w:id="97" w:name="_Toc243569487"/>
      <w:bookmarkStart w:id="98" w:name="_Toc243569917"/>
      <w:bookmarkStart w:id="99" w:name="_Toc243570905"/>
      <w:r>
        <w:t>Appendixes</w:t>
      </w:r>
      <w:bookmarkEnd w:id="97"/>
      <w:bookmarkEnd w:id="98"/>
      <w:bookmarkEnd w:id="99"/>
      <w:r w:rsidR="00E132B0">
        <w:t xml:space="preserve"> </w:t>
      </w:r>
    </w:p>
    <w:p w:rsidR="003076EC" w:rsidRDefault="003076EC" w:rsidP="001C2558">
      <w:pPr>
        <w:pStyle w:val="Heading2"/>
        <w:bidi w:val="0"/>
        <w:jc w:val="left"/>
      </w:pPr>
      <w:bookmarkStart w:id="100" w:name="_Toc243569488"/>
      <w:bookmarkStart w:id="101" w:name="_Toc243569918"/>
      <w:bookmarkStart w:id="102" w:name="_Toc243570906"/>
      <w:r>
        <w:t xml:space="preserve">Appendix 1: </w:t>
      </w:r>
      <w:commentRangeStart w:id="103"/>
      <w:r>
        <w:t>Estimated project timetable</w:t>
      </w:r>
      <w:commentRangeEnd w:id="103"/>
      <w:r w:rsidR="0061330E">
        <w:rPr>
          <w:rStyle w:val="CommentReference"/>
          <w:rFonts w:ascii="Times New Roman" w:hAnsi="Times New Roman" w:cs="Times New Roman"/>
          <w:b w:val="0"/>
          <w:bCs w:val="0"/>
          <w:i w:val="0"/>
          <w:iCs w:val="0"/>
        </w:rPr>
        <w:commentReference w:id="103"/>
      </w:r>
      <w:bookmarkEnd w:id="100"/>
      <w:bookmarkEnd w:id="101"/>
      <w:bookmarkEnd w:id="102"/>
    </w:p>
    <w:p w:rsidR="0061330E" w:rsidRPr="0061330E" w:rsidRDefault="0061330E" w:rsidP="0061330E">
      <w:pPr>
        <w:bidi w:val="0"/>
        <w:ind w:left="576"/>
      </w:pPr>
      <w:bookmarkStart w:id="104" w:name="_Toc243569489"/>
      <w:bookmarkStart w:id="105" w:name="_Toc243569919"/>
      <w:bookmarkStart w:id="106" w:name="_Toc243570907"/>
      <w:r>
        <w:t>02</w:t>
      </w:r>
      <w:r w:rsidRPr="0061330E">
        <w:t>.11.2009 – First Report Submission</w:t>
      </w:r>
    </w:p>
    <w:p w:rsidR="0061330E" w:rsidRPr="0061330E" w:rsidRDefault="0061330E" w:rsidP="0061330E">
      <w:pPr>
        <w:bidi w:val="0"/>
        <w:ind w:left="576"/>
      </w:pPr>
      <w:r>
        <w:t>05</w:t>
      </w:r>
      <w:r w:rsidRPr="0061330E">
        <w:t>.11.2009 – First Report Feedback</w:t>
      </w:r>
    </w:p>
    <w:p w:rsidR="0061330E" w:rsidRPr="0061330E" w:rsidRDefault="0061330E" w:rsidP="0061330E">
      <w:pPr>
        <w:bidi w:val="0"/>
        <w:ind w:left="576"/>
      </w:pPr>
      <w:r>
        <w:t>13</w:t>
      </w:r>
      <w:r w:rsidRPr="0061330E">
        <w:t>.12.2009 – Project Review</w:t>
      </w:r>
    </w:p>
    <w:p w:rsidR="0061330E" w:rsidRDefault="0061330E" w:rsidP="0061330E">
      <w:pPr>
        <w:bidi w:val="0"/>
        <w:ind w:left="576"/>
        <w:rPr>
          <w:sz w:val="64"/>
        </w:rPr>
      </w:pPr>
      <w:r w:rsidRPr="0061330E">
        <w:t>15.1.2010 - Project Presentation and Final Report Submission</w:t>
      </w:r>
      <w:r>
        <w:rPr>
          <w:rFonts w:ascii="Calibri" w:eastAsia="+mn-ea" w:hAnsi="Calibri" w:cs="Arial"/>
          <w:color w:val="000000"/>
          <w:kern w:val="24"/>
          <w:sz w:val="64"/>
          <w:szCs w:val="64"/>
          <w:rtl/>
        </w:rPr>
        <w:t xml:space="preserve"> </w:t>
      </w:r>
    </w:p>
    <w:p w:rsidR="003076EC" w:rsidRDefault="003076EC" w:rsidP="001C2558">
      <w:pPr>
        <w:pStyle w:val="Heading2"/>
        <w:bidi w:val="0"/>
        <w:jc w:val="left"/>
      </w:pPr>
      <w:r>
        <w:t>Appendix 2: Requirements and Assumptions</w:t>
      </w:r>
      <w:bookmarkEnd w:id="104"/>
      <w:bookmarkEnd w:id="105"/>
      <w:bookmarkEnd w:id="106"/>
    </w:p>
    <w:p w:rsidR="0066256D" w:rsidRPr="0066256D" w:rsidRDefault="0066256D" w:rsidP="0066256D">
      <w:pPr>
        <w:pStyle w:val="Heading3"/>
        <w:bidi w:val="0"/>
      </w:pPr>
      <w:r>
        <w:t>Assumptions</w:t>
      </w:r>
    </w:p>
    <w:p w:rsidR="0066256D" w:rsidRDefault="0066256D" w:rsidP="0066256D">
      <w:pPr>
        <w:pStyle w:val="ListParagraph"/>
        <w:numPr>
          <w:ilvl w:val="0"/>
          <w:numId w:val="41"/>
        </w:numPr>
      </w:pPr>
      <w:r>
        <w:t xml:space="preserve">Low level implementation details as described in </w:t>
      </w:r>
      <w:r w:rsidRPr="0066256D">
        <w:rPr>
          <w:b/>
          <w:bCs/>
        </w:rPr>
        <w:t>draft- ietf-manet-olsrv2-10</w:t>
      </w:r>
      <w:r>
        <w:t xml:space="preserve"> and in </w:t>
      </w:r>
      <w:r>
        <w:rPr>
          <w:b/>
          <w:bCs/>
        </w:rPr>
        <w:t>draft-ietf-manet-nhdp-10</w:t>
      </w:r>
      <w:r>
        <w:t xml:space="preserve"> like packet formation or jitter aspects are not in the scope of this simulation. The project team will try it best to accommodate the protocols attributes and description as explained in these documents, however modification may be necessary because of time and complexity constrains.</w:t>
      </w:r>
    </w:p>
    <w:p w:rsidR="0066256D" w:rsidRDefault="0066256D" w:rsidP="00B7100C">
      <w:pPr>
        <w:pStyle w:val="ListParagraph"/>
        <w:numPr>
          <w:ilvl w:val="0"/>
          <w:numId w:val="41"/>
        </w:numPr>
      </w:pPr>
      <w:r>
        <w:t>The proje</w:t>
      </w:r>
      <w:r w:rsidR="00B7100C">
        <w:t>ct team will produce more/different features/data as asked by the Project Guidance crew.</w:t>
      </w:r>
    </w:p>
    <w:p w:rsidR="000372CE" w:rsidRDefault="00D46B38" w:rsidP="00B7100C">
      <w:pPr>
        <w:pStyle w:val="ListParagraph"/>
        <w:numPr>
          <w:ilvl w:val="0"/>
          <w:numId w:val="41"/>
        </w:numPr>
      </w:pPr>
      <w:r>
        <w:t xml:space="preserve">As mention in the </w:t>
      </w:r>
      <w:r>
        <w:rPr>
          <w:i/>
          <w:iCs/>
        </w:rPr>
        <w:t xml:space="preserve">Project Description </w:t>
      </w:r>
      <w:r>
        <w:t>section (</w:t>
      </w:r>
      <w:r w:rsidR="007B11A4">
        <w:fldChar w:fldCharType="begin"/>
      </w:r>
      <w:r>
        <w:instrText xml:space="preserve"> REF _Ref244443591 \w \h </w:instrText>
      </w:r>
      <w:r w:rsidR="007B11A4">
        <w:fldChar w:fldCharType="separate"/>
      </w:r>
      <w:r>
        <w:rPr>
          <w:cs/>
        </w:rPr>
        <w:t>‎</w:t>
      </w:r>
      <w:r>
        <w:t>2</w:t>
      </w:r>
      <w:r w:rsidR="007B11A4">
        <w:fldChar w:fldCharType="end"/>
      </w:r>
      <w:r w:rsidR="00B7100C">
        <w:t xml:space="preserve">), eventually </w:t>
      </w:r>
      <w:r>
        <w:t>some goals may not be implemented because of time issue constrains. The Project team will, of course, try it best to accommodate all of the described features and Goals.</w:t>
      </w:r>
    </w:p>
    <w:p w:rsidR="0066256D" w:rsidRDefault="0066256D" w:rsidP="0066256D">
      <w:pPr>
        <w:pStyle w:val="Heading3"/>
        <w:bidi w:val="0"/>
      </w:pPr>
      <w:r>
        <w:t>Requirements</w:t>
      </w:r>
    </w:p>
    <w:p w:rsidR="0066256D" w:rsidRPr="0066256D" w:rsidRDefault="0066256D" w:rsidP="0066256D">
      <w:pPr>
        <w:pStyle w:val="ListParagraph"/>
        <w:numPr>
          <w:ilvl w:val="0"/>
          <w:numId w:val="42"/>
        </w:numPr>
      </w:pPr>
      <w:r>
        <w:t>The simulator will be implemented in Java, so JVM is needed for execution.</w:t>
      </w:r>
    </w:p>
    <w:p w:rsidR="00D46B38" w:rsidRPr="000372CE" w:rsidRDefault="00D46B38" w:rsidP="00D46B38">
      <w:pPr>
        <w:pStyle w:val="ListParagraph"/>
      </w:pPr>
    </w:p>
    <w:p w:rsidR="003076EC" w:rsidRPr="003076EC" w:rsidRDefault="003076EC" w:rsidP="001C2558">
      <w:pPr>
        <w:pStyle w:val="Heading2"/>
        <w:bidi w:val="0"/>
        <w:jc w:val="left"/>
      </w:pPr>
      <w:bookmarkStart w:id="107" w:name="_Toc243569490"/>
      <w:bookmarkStart w:id="108" w:name="_Toc243569920"/>
      <w:bookmarkStart w:id="109" w:name="_Toc243570908"/>
      <w:bookmarkStart w:id="110" w:name="_Ref244432761"/>
      <w:r>
        <w:t>Appendix 3: Screen shots</w:t>
      </w:r>
      <w:bookmarkEnd w:id="107"/>
      <w:bookmarkEnd w:id="108"/>
      <w:bookmarkEnd w:id="109"/>
      <w:r w:rsidR="00A10B67">
        <w:t xml:space="preserve"> [</w:t>
      </w:r>
      <w:proofErr w:type="gramStart"/>
      <w:r w:rsidR="00A10B67">
        <w:t>Asi</w:t>
      </w:r>
      <w:proofErr w:type="gramEnd"/>
      <w:r w:rsidR="00A10B67">
        <w:t>]</w:t>
      </w:r>
      <w:bookmarkEnd w:id="110"/>
    </w:p>
    <w:p w:rsidR="001B2395" w:rsidRPr="001B2395" w:rsidRDefault="001B2395" w:rsidP="001B2395">
      <w:pPr>
        <w:bidi w:val="0"/>
      </w:pPr>
    </w:p>
    <w:sectPr w:rsidR="001B2395" w:rsidRPr="001B2395" w:rsidSect="005C2DA2">
      <w:pgSz w:w="11906" w:h="16838"/>
      <w:pgMar w:top="1440" w:right="1800" w:bottom="851" w:left="1800" w:header="720" w:footer="720" w:gutter="0"/>
      <w:cols w:space="720"/>
      <w:bidi/>
      <w:rtlGutter/>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Assaf" w:date="2009-10-24T23:51:00Z" w:initials="A.I">
    <w:p w:rsidR="00D47430" w:rsidRDefault="00D47430" w:rsidP="00443910">
      <w:pPr>
        <w:pStyle w:val="CommentText"/>
        <w:bidi w:val="0"/>
      </w:pPr>
      <w:r>
        <w:rPr>
          <w:rStyle w:val="CommentReference"/>
        </w:rPr>
        <w:annotationRef/>
      </w:r>
      <w:r>
        <w:t>After document is done, Don't forget to update this</w:t>
      </w:r>
    </w:p>
  </w:comment>
  <w:comment w:id="25" w:author="1" w:date="2009-10-28T21:28:00Z" w:initials="1">
    <w:p w:rsidR="00F608E0" w:rsidRDefault="00F608E0">
      <w:pPr>
        <w:pStyle w:val="CommentText"/>
      </w:pPr>
      <w:r>
        <w:rPr>
          <w:rStyle w:val="CommentReference"/>
        </w:rPr>
        <w:annotationRef/>
      </w:r>
      <w:r>
        <w:rPr>
          <w:rFonts w:hint="cs"/>
          <w:rtl/>
        </w:rPr>
        <w:t>אני מדבר על זה ב-1.3 אז אפשר להעביר את זה לשם.</w:t>
      </w:r>
    </w:p>
  </w:comment>
  <w:comment w:id="33" w:author="1" w:date="2009-10-22T11:28:00Z" w:initials="1">
    <w:p w:rsidR="00D47430" w:rsidRDefault="00D47430" w:rsidP="00AD0737">
      <w:pPr>
        <w:pStyle w:val="CommentText"/>
      </w:pPr>
      <w:r>
        <w:rPr>
          <w:rStyle w:val="CommentReference"/>
        </w:rPr>
        <w:annotationRef/>
      </w:r>
      <w:r>
        <w:rPr>
          <w:rFonts w:hint="cs"/>
          <w:rtl/>
        </w:rPr>
        <w:t>להחליט על טרמינולוגיה אחידה</w:t>
      </w:r>
    </w:p>
  </w:comment>
  <w:comment w:id="75" w:author="olsr1" w:date="2009-10-27T18:52:00Z" w:initials="o">
    <w:p w:rsidR="00D47430" w:rsidRDefault="00D47430" w:rsidP="00257223">
      <w:pPr>
        <w:pStyle w:val="CommentText"/>
        <w:bidi w:val="0"/>
      </w:pPr>
      <w:r>
        <w:rPr>
          <w:rStyle w:val="CommentReference"/>
        </w:rPr>
        <w:annotationRef/>
      </w:r>
      <w:r>
        <w:t>Next time please use the “Cross-reference” to add the section number. These way, if something changes we don’t need to worry about it.</w:t>
      </w:r>
    </w:p>
  </w:comment>
  <w:comment w:id="76" w:author="olsr1" w:date="2009-10-27T18:51:00Z" w:initials="o">
    <w:p w:rsidR="00D47430" w:rsidRDefault="00D47430" w:rsidP="00257223">
      <w:pPr>
        <w:pStyle w:val="CommentText"/>
      </w:pPr>
      <w:r>
        <w:rPr>
          <w:rStyle w:val="CommentReference"/>
        </w:rPr>
        <w:annotationRef/>
      </w:r>
      <w:r>
        <w:rPr>
          <w:rFonts w:hint="cs"/>
          <w:rtl/>
        </w:rPr>
        <w:t>לראות שיש לנו את התמונות</w:t>
      </w:r>
    </w:p>
    <w:p w:rsidR="00D47430" w:rsidRDefault="00D47430">
      <w:pPr>
        <w:pStyle w:val="CommentText"/>
      </w:pPr>
    </w:p>
  </w:comment>
  <w:comment w:id="84" w:author="1" w:date="2009-10-26T21:38:00Z" w:initials="1">
    <w:p w:rsidR="00D47430" w:rsidRDefault="00D47430">
      <w:pPr>
        <w:pStyle w:val="CommentText"/>
        <w:rPr>
          <w:rtl/>
        </w:rPr>
      </w:pPr>
      <w:r>
        <w:rPr>
          <w:rStyle w:val="CommentReference"/>
        </w:rPr>
        <w:annotationRef/>
      </w:r>
      <w:r>
        <w:rPr>
          <w:rFonts w:hint="cs"/>
          <w:rtl/>
        </w:rPr>
        <w:t xml:space="preserve">לחשוב על עוד אפשרויות ליצירת </w:t>
      </w:r>
      <w:r>
        <w:t>events</w:t>
      </w:r>
    </w:p>
  </w:comment>
  <w:comment w:id="85" w:author="1" w:date="2009-10-27T23:26:00Z" w:initials="1">
    <w:p w:rsidR="00F608E0" w:rsidRPr="009540B3" w:rsidRDefault="00F608E0">
      <w:pPr>
        <w:pStyle w:val="CommentText"/>
      </w:pPr>
      <w:r>
        <w:rPr>
          <w:rStyle w:val="CommentReference"/>
        </w:rPr>
        <w:annotationRef/>
      </w:r>
      <w:r>
        <w:rPr>
          <w:rFonts w:hint="cs"/>
          <w:rtl/>
        </w:rPr>
        <w:t>לראות שהשמות של האלגוריתמים מתאימים למה שאסי כתב</w:t>
      </w:r>
    </w:p>
  </w:comment>
  <w:comment w:id="90" w:author="1" w:date="2009-10-26T21:55:00Z" w:initials="1">
    <w:p w:rsidR="00D47430" w:rsidRDefault="00D47430">
      <w:pPr>
        <w:pStyle w:val="CommentText"/>
      </w:pPr>
      <w:r>
        <w:rPr>
          <w:rStyle w:val="CommentReference"/>
        </w:rPr>
        <w:annotationRef/>
      </w:r>
      <w:r>
        <w:rPr>
          <w:rFonts w:hint="cs"/>
          <w:rtl/>
        </w:rPr>
        <w:t>האם זה מספיק או לא</w:t>
      </w:r>
    </w:p>
  </w:comment>
  <w:comment w:id="91" w:author="Asi" w:date="2009-10-27T20:58:00Z" w:initials="A">
    <w:p w:rsidR="00D47430" w:rsidRDefault="00D47430" w:rsidP="00BC55A0">
      <w:pPr>
        <w:pStyle w:val="CommentText"/>
        <w:rPr>
          <w:rtl/>
        </w:rPr>
      </w:pPr>
      <w:r>
        <w:rPr>
          <w:rStyle w:val="CommentReference"/>
        </w:rPr>
        <w:annotationRef/>
      </w:r>
      <w:r>
        <w:t>Should Topology manager create and delete the OLSRv2 layer (per node) objects</w:t>
      </w:r>
    </w:p>
  </w:comment>
  <w:comment w:id="92" w:author="Assaf" w:date="2009-10-28T00:09:00Z" w:initials="A.I">
    <w:p w:rsidR="00A25F7E" w:rsidRDefault="00A25F7E" w:rsidP="00A25F7E">
      <w:pPr>
        <w:pStyle w:val="CommentText"/>
        <w:bidi w:val="0"/>
      </w:pPr>
      <w:r>
        <w:rPr>
          <w:rStyle w:val="CommentReference"/>
        </w:rPr>
        <w:annotationRef/>
      </w:r>
      <w:r>
        <w:t>I think I prefer the dispatcher to do it, since it's more reasonable that the object that holds the OLSR objects will create/destroy them.</w:t>
      </w:r>
    </w:p>
  </w:comment>
  <w:comment w:id="93" w:author="Assaf" w:date="2009-10-28T00:07:00Z" w:initials="A.I">
    <w:p w:rsidR="00DD1883" w:rsidRDefault="00DD1883" w:rsidP="00DD1883">
      <w:pPr>
        <w:pStyle w:val="CommentText"/>
        <w:bidi w:val="0"/>
      </w:pPr>
      <w:r>
        <w:rPr>
          <w:rStyle w:val="CommentReference"/>
        </w:rPr>
        <w:annotationRef/>
      </w:r>
      <w:r>
        <w:t>Why not just remove the station and create it again in its new location?</w:t>
      </w:r>
    </w:p>
  </w:comment>
  <w:comment w:id="103" w:author="1" w:date="2009-10-24T16:10:00Z" w:initials="1">
    <w:p w:rsidR="00D47430" w:rsidRDefault="00D47430">
      <w:pPr>
        <w:pStyle w:val="CommentText"/>
      </w:pPr>
      <w:r>
        <w:rPr>
          <w:rStyle w:val="CommentReference"/>
        </w:rPr>
        <w:annotationRef/>
      </w:r>
      <w:r>
        <w:rPr>
          <w:rFonts w:hint="cs"/>
          <w:rtl/>
        </w:rPr>
        <w:t>לבדוק שכולנו מסכימים על התאריכים.</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mn-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207"/>
    <w:multiLevelType w:val="multilevel"/>
    <w:tmpl w:val="5D32BAC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nsid w:val="01AB3DD5"/>
    <w:multiLevelType w:val="hybridMultilevel"/>
    <w:tmpl w:val="AC8C030A"/>
    <w:lvl w:ilvl="0" w:tplc="C574A5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2716401"/>
    <w:multiLevelType w:val="hybridMultilevel"/>
    <w:tmpl w:val="AA6A1A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33F428C"/>
    <w:multiLevelType w:val="hybridMultilevel"/>
    <w:tmpl w:val="B742D9A0"/>
    <w:lvl w:ilvl="0" w:tplc="88662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5BF19A6"/>
    <w:multiLevelType w:val="hybridMultilevel"/>
    <w:tmpl w:val="37A05F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B3E25"/>
    <w:multiLevelType w:val="hybridMultilevel"/>
    <w:tmpl w:val="A4C810E2"/>
    <w:lvl w:ilvl="0" w:tplc="236E82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AA915CC"/>
    <w:multiLevelType w:val="hybridMultilevel"/>
    <w:tmpl w:val="1BA4A6B4"/>
    <w:lvl w:ilvl="0" w:tplc="1130C2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CA53D7A"/>
    <w:multiLevelType w:val="hybridMultilevel"/>
    <w:tmpl w:val="4AE8FF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D9C3E21"/>
    <w:multiLevelType w:val="hybridMultilevel"/>
    <w:tmpl w:val="50DA3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F604ED"/>
    <w:multiLevelType w:val="hybridMultilevel"/>
    <w:tmpl w:val="FD3223EE"/>
    <w:lvl w:ilvl="0" w:tplc="26A02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6111BD"/>
    <w:multiLevelType w:val="hybridMultilevel"/>
    <w:tmpl w:val="558074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0B64D38"/>
    <w:multiLevelType w:val="multilevel"/>
    <w:tmpl w:val="A0648E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3416814"/>
    <w:multiLevelType w:val="hybridMultilevel"/>
    <w:tmpl w:val="20246B40"/>
    <w:lvl w:ilvl="0" w:tplc="54EE97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9930E8"/>
    <w:multiLevelType w:val="hybridMultilevel"/>
    <w:tmpl w:val="EB4A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F337D"/>
    <w:multiLevelType w:val="hybridMultilevel"/>
    <w:tmpl w:val="07B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6BEC"/>
    <w:multiLevelType w:val="hybridMultilevel"/>
    <w:tmpl w:val="659C7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670BF"/>
    <w:multiLevelType w:val="hybridMultilevel"/>
    <w:tmpl w:val="5B08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8A2953"/>
    <w:multiLevelType w:val="hybridMultilevel"/>
    <w:tmpl w:val="38B842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6D163C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72F7D07"/>
    <w:multiLevelType w:val="hybridMultilevel"/>
    <w:tmpl w:val="B8C02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9252E7E"/>
    <w:multiLevelType w:val="hybridMultilevel"/>
    <w:tmpl w:val="B5CC072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D8E56F2"/>
    <w:multiLevelType w:val="hybridMultilevel"/>
    <w:tmpl w:val="9230E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B44ED1"/>
    <w:multiLevelType w:val="hybridMultilevel"/>
    <w:tmpl w:val="CDBC61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33B6057A"/>
    <w:multiLevelType w:val="hybridMultilevel"/>
    <w:tmpl w:val="1CCE5BB8"/>
    <w:lvl w:ilvl="0" w:tplc="41E2FC2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nsid w:val="381F450E"/>
    <w:multiLevelType w:val="hybridMultilevel"/>
    <w:tmpl w:val="CC4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823E29"/>
    <w:multiLevelType w:val="hybridMultilevel"/>
    <w:tmpl w:val="47FAC0B4"/>
    <w:lvl w:ilvl="0" w:tplc="242AEC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6CD5A8C"/>
    <w:multiLevelType w:val="hybridMultilevel"/>
    <w:tmpl w:val="CFC41AA6"/>
    <w:lvl w:ilvl="0" w:tplc="9AB8348E">
      <w:start w:val="1"/>
      <w:numFmt w:val="decimal"/>
      <w:lvlText w:val="%1."/>
      <w:lvlJc w:val="left"/>
      <w:pPr>
        <w:ind w:left="936" w:hanging="360"/>
      </w:pPr>
      <w:rPr>
        <w:rFonts w:ascii="Times New Roman" w:eastAsia="Times New Roman" w:hAnsi="Times New Roman" w:cs="Times New Roman"/>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nsid w:val="498D5F4F"/>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8">
    <w:nsid w:val="4E670C54"/>
    <w:multiLevelType w:val="hybridMultilevel"/>
    <w:tmpl w:val="3CAE32A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F443B90"/>
    <w:multiLevelType w:val="hybridMultilevel"/>
    <w:tmpl w:val="7916B5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9364781"/>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1">
    <w:nsid w:val="5B341533"/>
    <w:multiLevelType w:val="hybridMultilevel"/>
    <w:tmpl w:val="01ECF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DE42E64"/>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63C54B85"/>
    <w:multiLevelType w:val="hybridMultilevel"/>
    <w:tmpl w:val="C82AA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4585326"/>
    <w:multiLevelType w:val="hybridMultilevel"/>
    <w:tmpl w:val="ED743A90"/>
    <w:lvl w:ilvl="0" w:tplc="6ED21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B41E52"/>
    <w:multiLevelType w:val="hybridMultilevel"/>
    <w:tmpl w:val="F45E4C0E"/>
    <w:lvl w:ilvl="0" w:tplc="49E2CDE0">
      <w:start w:val="1"/>
      <w:numFmt w:val="bullet"/>
      <w:lvlText w:val="•"/>
      <w:lvlJc w:val="left"/>
      <w:pPr>
        <w:tabs>
          <w:tab w:val="num" w:pos="720"/>
        </w:tabs>
        <w:ind w:left="720" w:hanging="360"/>
      </w:pPr>
      <w:rPr>
        <w:rFonts w:ascii="Arial" w:hAnsi="Arial" w:hint="default"/>
      </w:rPr>
    </w:lvl>
    <w:lvl w:ilvl="1" w:tplc="97D42B74" w:tentative="1">
      <w:start w:val="1"/>
      <w:numFmt w:val="bullet"/>
      <w:lvlText w:val="•"/>
      <w:lvlJc w:val="left"/>
      <w:pPr>
        <w:tabs>
          <w:tab w:val="num" w:pos="1440"/>
        </w:tabs>
        <w:ind w:left="1440" w:hanging="360"/>
      </w:pPr>
      <w:rPr>
        <w:rFonts w:ascii="Arial" w:hAnsi="Arial" w:hint="default"/>
      </w:rPr>
    </w:lvl>
    <w:lvl w:ilvl="2" w:tplc="6478A630" w:tentative="1">
      <w:start w:val="1"/>
      <w:numFmt w:val="bullet"/>
      <w:lvlText w:val="•"/>
      <w:lvlJc w:val="left"/>
      <w:pPr>
        <w:tabs>
          <w:tab w:val="num" w:pos="2160"/>
        </w:tabs>
        <w:ind w:left="2160" w:hanging="360"/>
      </w:pPr>
      <w:rPr>
        <w:rFonts w:ascii="Arial" w:hAnsi="Arial" w:hint="default"/>
      </w:rPr>
    </w:lvl>
    <w:lvl w:ilvl="3" w:tplc="098A70DC" w:tentative="1">
      <w:start w:val="1"/>
      <w:numFmt w:val="bullet"/>
      <w:lvlText w:val="•"/>
      <w:lvlJc w:val="left"/>
      <w:pPr>
        <w:tabs>
          <w:tab w:val="num" w:pos="2880"/>
        </w:tabs>
        <w:ind w:left="2880" w:hanging="360"/>
      </w:pPr>
      <w:rPr>
        <w:rFonts w:ascii="Arial" w:hAnsi="Arial" w:hint="default"/>
      </w:rPr>
    </w:lvl>
    <w:lvl w:ilvl="4" w:tplc="1F3A57E4" w:tentative="1">
      <w:start w:val="1"/>
      <w:numFmt w:val="bullet"/>
      <w:lvlText w:val="•"/>
      <w:lvlJc w:val="left"/>
      <w:pPr>
        <w:tabs>
          <w:tab w:val="num" w:pos="3600"/>
        </w:tabs>
        <w:ind w:left="3600" w:hanging="360"/>
      </w:pPr>
      <w:rPr>
        <w:rFonts w:ascii="Arial" w:hAnsi="Arial" w:hint="default"/>
      </w:rPr>
    </w:lvl>
    <w:lvl w:ilvl="5" w:tplc="4314BB5E" w:tentative="1">
      <w:start w:val="1"/>
      <w:numFmt w:val="bullet"/>
      <w:lvlText w:val="•"/>
      <w:lvlJc w:val="left"/>
      <w:pPr>
        <w:tabs>
          <w:tab w:val="num" w:pos="4320"/>
        </w:tabs>
        <w:ind w:left="4320" w:hanging="360"/>
      </w:pPr>
      <w:rPr>
        <w:rFonts w:ascii="Arial" w:hAnsi="Arial" w:hint="default"/>
      </w:rPr>
    </w:lvl>
    <w:lvl w:ilvl="6" w:tplc="94B6844E" w:tentative="1">
      <w:start w:val="1"/>
      <w:numFmt w:val="bullet"/>
      <w:lvlText w:val="•"/>
      <w:lvlJc w:val="left"/>
      <w:pPr>
        <w:tabs>
          <w:tab w:val="num" w:pos="5040"/>
        </w:tabs>
        <w:ind w:left="5040" w:hanging="360"/>
      </w:pPr>
      <w:rPr>
        <w:rFonts w:ascii="Arial" w:hAnsi="Arial" w:hint="default"/>
      </w:rPr>
    </w:lvl>
    <w:lvl w:ilvl="7" w:tplc="10D07BBA" w:tentative="1">
      <w:start w:val="1"/>
      <w:numFmt w:val="bullet"/>
      <w:lvlText w:val="•"/>
      <w:lvlJc w:val="left"/>
      <w:pPr>
        <w:tabs>
          <w:tab w:val="num" w:pos="5760"/>
        </w:tabs>
        <w:ind w:left="5760" w:hanging="360"/>
      </w:pPr>
      <w:rPr>
        <w:rFonts w:ascii="Arial" w:hAnsi="Arial" w:hint="default"/>
      </w:rPr>
    </w:lvl>
    <w:lvl w:ilvl="8" w:tplc="FFB096FC" w:tentative="1">
      <w:start w:val="1"/>
      <w:numFmt w:val="bullet"/>
      <w:lvlText w:val="•"/>
      <w:lvlJc w:val="left"/>
      <w:pPr>
        <w:tabs>
          <w:tab w:val="num" w:pos="6480"/>
        </w:tabs>
        <w:ind w:left="6480" w:hanging="360"/>
      </w:pPr>
      <w:rPr>
        <w:rFonts w:ascii="Arial" w:hAnsi="Arial" w:hint="default"/>
      </w:rPr>
    </w:lvl>
  </w:abstractNum>
  <w:abstractNum w:abstractNumId="36">
    <w:nsid w:val="6B50378D"/>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nsid w:val="70D72620"/>
    <w:multiLevelType w:val="hybridMultilevel"/>
    <w:tmpl w:val="8812B5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nsid w:val="73974AA2"/>
    <w:multiLevelType w:val="hybridMultilevel"/>
    <w:tmpl w:val="D4D8177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76E5061F"/>
    <w:multiLevelType w:val="hybridMultilevel"/>
    <w:tmpl w:val="22FEF3C0"/>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0">
    <w:nsid w:val="79F62EFA"/>
    <w:multiLevelType w:val="hybridMultilevel"/>
    <w:tmpl w:val="F45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1D08D3"/>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2">
    <w:nsid w:val="7FD44F5A"/>
    <w:multiLevelType w:val="hybridMultilevel"/>
    <w:tmpl w:val="0A5257B6"/>
    <w:lvl w:ilvl="0" w:tplc="EF38FD6E">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start w:val="1"/>
      <w:numFmt w:val="lowerRoman"/>
      <w:lvlText w:val="%3."/>
      <w:lvlJc w:val="right"/>
      <w:pPr>
        <w:ind w:left="2526" w:hanging="180"/>
      </w:pPr>
    </w:lvl>
    <w:lvl w:ilvl="3" w:tplc="0409000F">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33"/>
  </w:num>
  <w:num w:numId="2">
    <w:abstractNumId w:val="11"/>
  </w:num>
  <w:num w:numId="3">
    <w:abstractNumId w:val="0"/>
  </w:num>
  <w:num w:numId="4">
    <w:abstractNumId w:val="13"/>
  </w:num>
  <w:num w:numId="5">
    <w:abstractNumId w:val="24"/>
  </w:num>
  <w:num w:numId="6">
    <w:abstractNumId w:val="14"/>
  </w:num>
  <w:num w:numId="7">
    <w:abstractNumId w:val="18"/>
  </w:num>
  <w:num w:numId="8">
    <w:abstractNumId w:val="35"/>
  </w:num>
  <w:num w:numId="9">
    <w:abstractNumId w:val="15"/>
  </w:num>
  <w:num w:numId="10">
    <w:abstractNumId w:val="9"/>
  </w:num>
  <w:num w:numId="11">
    <w:abstractNumId w:val="3"/>
  </w:num>
  <w:num w:numId="12">
    <w:abstractNumId w:val="25"/>
  </w:num>
  <w:num w:numId="13">
    <w:abstractNumId w:val="5"/>
  </w:num>
  <w:num w:numId="14">
    <w:abstractNumId w:val="6"/>
  </w:num>
  <w:num w:numId="15">
    <w:abstractNumId w:val="12"/>
  </w:num>
  <w:num w:numId="16">
    <w:abstractNumId w:val="1"/>
  </w:num>
  <w:num w:numId="17">
    <w:abstractNumId w:val="34"/>
  </w:num>
  <w:num w:numId="18">
    <w:abstractNumId w:val="20"/>
  </w:num>
  <w:num w:numId="19">
    <w:abstractNumId w:val="7"/>
  </w:num>
  <w:num w:numId="20">
    <w:abstractNumId w:val="2"/>
  </w:num>
  <w:num w:numId="21">
    <w:abstractNumId w:val="23"/>
  </w:num>
  <w:num w:numId="22">
    <w:abstractNumId w:val="39"/>
  </w:num>
  <w:num w:numId="23">
    <w:abstractNumId w:val="30"/>
  </w:num>
  <w:num w:numId="24">
    <w:abstractNumId w:val="32"/>
  </w:num>
  <w:num w:numId="25">
    <w:abstractNumId w:val="42"/>
  </w:num>
  <w:num w:numId="26">
    <w:abstractNumId w:val="41"/>
  </w:num>
  <w:num w:numId="27">
    <w:abstractNumId w:val="26"/>
  </w:num>
  <w:num w:numId="28">
    <w:abstractNumId w:val="27"/>
  </w:num>
  <w:num w:numId="29">
    <w:abstractNumId w:val="21"/>
  </w:num>
  <w:num w:numId="30">
    <w:abstractNumId w:val="17"/>
  </w:num>
  <w:num w:numId="31">
    <w:abstractNumId w:val="19"/>
  </w:num>
  <w:num w:numId="32">
    <w:abstractNumId w:val="29"/>
  </w:num>
  <w:num w:numId="33">
    <w:abstractNumId w:val="31"/>
  </w:num>
  <w:num w:numId="34">
    <w:abstractNumId w:val="28"/>
  </w:num>
  <w:num w:numId="35">
    <w:abstractNumId w:val="8"/>
  </w:num>
  <w:num w:numId="36">
    <w:abstractNumId w:val="4"/>
  </w:num>
  <w:num w:numId="37">
    <w:abstractNumId w:val="37"/>
  </w:num>
  <w:num w:numId="38">
    <w:abstractNumId w:val="22"/>
  </w:num>
  <w:num w:numId="39">
    <w:abstractNumId w:val="38"/>
  </w:num>
  <w:num w:numId="40">
    <w:abstractNumId w:val="10"/>
  </w:num>
  <w:num w:numId="41">
    <w:abstractNumId w:val="16"/>
  </w:num>
  <w:num w:numId="42">
    <w:abstractNumId w:val="40"/>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1402"/>
    <w:rsid w:val="00010586"/>
    <w:rsid w:val="00026F01"/>
    <w:rsid w:val="000372CE"/>
    <w:rsid w:val="00043F03"/>
    <w:rsid w:val="00066CDB"/>
    <w:rsid w:val="00087DB2"/>
    <w:rsid w:val="0009416A"/>
    <w:rsid w:val="000C75E3"/>
    <w:rsid w:val="000D3535"/>
    <w:rsid w:val="000D60ED"/>
    <w:rsid w:val="000E0D0D"/>
    <w:rsid w:val="000E17B0"/>
    <w:rsid w:val="000F0EA3"/>
    <w:rsid w:val="00100974"/>
    <w:rsid w:val="0011556B"/>
    <w:rsid w:val="001260B3"/>
    <w:rsid w:val="00130FA4"/>
    <w:rsid w:val="00153809"/>
    <w:rsid w:val="001702C2"/>
    <w:rsid w:val="001779B2"/>
    <w:rsid w:val="001928F0"/>
    <w:rsid w:val="001B1FD6"/>
    <w:rsid w:val="001B2395"/>
    <w:rsid w:val="001B27F2"/>
    <w:rsid w:val="001B36DB"/>
    <w:rsid w:val="001C2558"/>
    <w:rsid w:val="001C3D1C"/>
    <w:rsid w:val="001C54D7"/>
    <w:rsid w:val="001D71ED"/>
    <w:rsid w:val="00201A25"/>
    <w:rsid w:val="00220234"/>
    <w:rsid w:val="00230EAB"/>
    <w:rsid w:val="00240AE2"/>
    <w:rsid w:val="00243B8B"/>
    <w:rsid w:val="00251010"/>
    <w:rsid w:val="00257223"/>
    <w:rsid w:val="002604CF"/>
    <w:rsid w:val="0028171E"/>
    <w:rsid w:val="0028533B"/>
    <w:rsid w:val="002A2BFA"/>
    <w:rsid w:val="002A46A6"/>
    <w:rsid w:val="002B31E8"/>
    <w:rsid w:val="002B3772"/>
    <w:rsid w:val="002C2578"/>
    <w:rsid w:val="002C4BDB"/>
    <w:rsid w:val="002D0EF7"/>
    <w:rsid w:val="002E2D1F"/>
    <w:rsid w:val="002F117B"/>
    <w:rsid w:val="003028C2"/>
    <w:rsid w:val="00306C0E"/>
    <w:rsid w:val="003076EC"/>
    <w:rsid w:val="00312589"/>
    <w:rsid w:val="00333098"/>
    <w:rsid w:val="0034079F"/>
    <w:rsid w:val="00343369"/>
    <w:rsid w:val="00354946"/>
    <w:rsid w:val="00355E3A"/>
    <w:rsid w:val="00363152"/>
    <w:rsid w:val="00364760"/>
    <w:rsid w:val="00375D8E"/>
    <w:rsid w:val="00377105"/>
    <w:rsid w:val="00396075"/>
    <w:rsid w:val="00397447"/>
    <w:rsid w:val="00397654"/>
    <w:rsid w:val="003D37BB"/>
    <w:rsid w:val="003D619A"/>
    <w:rsid w:val="003D6690"/>
    <w:rsid w:val="003E623D"/>
    <w:rsid w:val="003E6A06"/>
    <w:rsid w:val="003F396A"/>
    <w:rsid w:val="003F6A9A"/>
    <w:rsid w:val="00406B77"/>
    <w:rsid w:val="004149EE"/>
    <w:rsid w:val="00422967"/>
    <w:rsid w:val="00424C81"/>
    <w:rsid w:val="00443910"/>
    <w:rsid w:val="00454BB3"/>
    <w:rsid w:val="00480FE1"/>
    <w:rsid w:val="004E1AFE"/>
    <w:rsid w:val="004E5668"/>
    <w:rsid w:val="004F2CF5"/>
    <w:rsid w:val="004F70EE"/>
    <w:rsid w:val="004F745B"/>
    <w:rsid w:val="00501508"/>
    <w:rsid w:val="00515EEF"/>
    <w:rsid w:val="00520CD1"/>
    <w:rsid w:val="00536072"/>
    <w:rsid w:val="00560B53"/>
    <w:rsid w:val="0056697E"/>
    <w:rsid w:val="005758AA"/>
    <w:rsid w:val="005830A0"/>
    <w:rsid w:val="00583C56"/>
    <w:rsid w:val="00590EBA"/>
    <w:rsid w:val="005943CB"/>
    <w:rsid w:val="005A3288"/>
    <w:rsid w:val="005C2DA2"/>
    <w:rsid w:val="005F2D46"/>
    <w:rsid w:val="005F363F"/>
    <w:rsid w:val="005F5D02"/>
    <w:rsid w:val="005F7D28"/>
    <w:rsid w:val="006035EF"/>
    <w:rsid w:val="0061330E"/>
    <w:rsid w:val="006152E1"/>
    <w:rsid w:val="00624E8A"/>
    <w:rsid w:val="00625788"/>
    <w:rsid w:val="00647BAA"/>
    <w:rsid w:val="00653D6C"/>
    <w:rsid w:val="0066256D"/>
    <w:rsid w:val="00663385"/>
    <w:rsid w:val="00665FFF"/>
    <w:rsid w:val="0067305C"/>
    <w:rsid w:val="00673D0C"/>
    <w:rsid w:val="00674541"/>
    <w:rsid w:val="00680EDD"/>
    <w:rsid w:val="006979DA"/>
    <w:rsid w:val="006A2E02"/>
    <w:rsid w:val="006C4B54"/>
    <w:rsid w:val="006C639C"/>
    <w:rsid w:val="006D3A50"/>
    <w:rsid w:val="006D5487"/>
    <w:rsid w:val="006E5335"/>
    <w:rsid w:val="00702473"/>
    <w:rsid w:val="007067CA"/>
    <w:rsid w:val="00720124"/>
    <w:rsid w:val="00756864"/>
    <w:rsid w:val="00781334"/>
    <w:rsid w:val="00782807"/>
    <w:rsid w:val="0078462F"/>
    <w:rsid w:val="0078718B"/>
    <w:rsid w:val="007943BB"/>
    <w:rsid w:val="007B11A4"/>
    <w:rsid w:val="007B3A6A"/>
    <w:rsid w:val="007C24D2"/>
    <w:rsid w:val="007C3268"/>
    <w:rsid w:val="00813D9D"/>
    <w:rsid w:val="00824FF2"/>
    <w:rsid w:val="0083223F"/>
    <w:rsid w:val="008658E0"/>
    <w:rsid w:val="00865C4D"/>
    <w:rsid w:val="0087060B"/>
    <w:rsid w:val="00875E6D"/>
    <w:rsid w:val="00884439"/>
    <w:rsid w:val="00887214"/>
    <w:rsid w:val="008A0027"/>
    <w:rsid w:val="008A771A"/>
    <w:rsid w:val="008B08AC"/>
    <w:rsid w:val="008B66FA"/>
    <w:rsid w:val="008C658F"/>
    <w:rsid w:val="008D3067"/>
    <w:rsid w:val="008D6C9F"/>
    <w:rsid w:val="008D7D99"/>
    <w:rsid w:val="008E45C3"/>
    <w:rsid w:val="008F7663"/>
    <w:rsid w:val="009212F0"/>
    <w:rsid w:val="0092758C"/>
    <w:rsid w:val="009410C1"/>
    <w:rsid w:val="009431D1"/>
    <w:rsid w:val="00943446"/>
    <w:rsid w:val="009540B3"/>
    <w:rsid w:val="009A3E04"/>
    <w:rsid w:val="009B044B"/>
    <w:rsid w:val="009B659A"/>
    <w:rsid w:val="009B740D"/>
    <w:rsid w:val="009D091F"/>
    <w:rsid w:val="009D4683"/>
    <w:rsid w:val="009D4FA2"/>
    <w:rsid w:val="009D637C"/>
    <w:rsid w:val="009E2920"/>
    <w:rsid w:val="009E4018"/>
    <w:rsid w:val="009F3414"/>
    <w:rsid w:val="00A10B67"/>
    <w:rsid w:val="00A203D9"/>
    <w:rsid w:val="00A25F7E"/>
    <w:rsid w:val="00A36949"/>
    <w:rsid w:val="00A46C77"/>
    <w:rsid w:val="00A534DE"/>
    <w:rsid w:val="00A65873"/>
    <w:rsid w:val="00A820F6"/>
    <w:rsid w:val="00A9224E"/>
    <w:rsid w:val="00A97512"/>
    <w:rsid w:val="00AB3359"/>
    <w:rsid w:val="00AC6A4E"/>
    <w:rsid w:val="00AD0737"/>
    <w:rsid w:val="00AE43EE"/>
    <w:rsid w:val="00AE5B51"/>
    <w:rsid w:val="00AE637C"/>
    <w:rsid w:val="00B03E02"/>
    <w:rsid w:val="00B161F3"/>
    <w:rsid w:val="00B40C3B"/>
    <w:rsid w:val="00B47375"/>
    <w:rsid w:val="00B556BA"/>
    <w:rsid w:val="00B55CDB"/>
    <w:rsid w:val="00B70602"/>
    <w:rsid w:val="00B7100C"/>
    <w:rsid w:val="00B80FC9"/>
    <w:rsid w:val="00B83BF4"/>
    <w:rsid w:val="00B9464A"/>
    <w:rsid w:val="00B9743A"/>
    <w:rsid w:val="00BB2F32"/>
    <w:rsid w:val="00BC55A0"/>
    <w:rsid w:val="00BD2D5D"/>
    <w:rsid w:val="00BE42BE"/>
    <w:rsid w:val="00C178C4"/>
    <w:rsid w:val="00C33023"/>
    <w:rsid w:val="00C42339"/>
    <w:rsid w:val="00C45A12"/>
    <w:rsid w:val="00C470A2"/>
    <w:rsid w:val="00C479C5"/>
    <w:rsid w:val="00C571CC"/>
    <w:rsid w:val="00C87656"/>
    <w:rsid w:val="00C921AD"/>
    <w:rsid w:val="00CA0686"/>
    <w:rsid w:val="00CA6B29"/>
    <w:rsid w:val="00CA71C7"/>
    <w:rsid w:val="00CB2E20"/>
    <w:rsid w:val="00CB354E"/>
    <w:rsid w:val="00CB3FD4"/>
    <w:rsid w:val="00CC483C"/>
    <w:rsid w:val="00CD7C81"/>
    <w:rsid w:val="00CE1F80"/>
    <w:rsid w:val="00CF2B03"/>
    <w:rsid w:val="00D1110F"/>
    <w:rsid w:val="00D22DCF"/>
    <w:rsid w:val="00D46B38"/>
    <w:rsid w:val="00D47430"/>
    <w:rsid w:val="00D72FC1"/>
    <w:rsid w:val="00D84F5E"/>
    <w:rsid w:val="00D85664"/>
    <w:rsid w:val="00D92803"/>
    <w:rsid w:val="00DA09FD"/>
    <w:rsid w:val="00DB133E"/>
    <w:rsid w:val="00DB13A4"/>
    <w:rsid w:val="00DB4289"/>
    <w:rsid w:val="00DC16EB"/>
    <w:rsid w:val="00DC593C"/>
    <w:rsid w:val="00DC63F9"/>
    <w:rsid w:val="00DD12B7"/>
    <w:rsid w:val="00DD170B"/>
    <w:rsid w:val="00DD1883"/>
    <w:rsid w:val="00DF416E"/>
    <w:rsid w:val="00E02CB5"/>
    <w:rsid w:val="00E132B0"/>
    <w:rsid w:val="00E16E1D"/>
    <w:rsid w:val="00E25098"/>
    <w:rsid w:val="00E33521"/>
    <w:rsid w:val="00E450F2"/>
    <w:rsid w:val="00E50D4A"/>
    <w:rsid w:val="00E53179"/>
    <w:rsid w:val="00E56549"/>
    <w:rsid w:val="00E6008B"/>
    <w:rsid w:val="00E73E8D"/>
    <w:rsid w:val="00E87287"/>
    <w:rsid w:val="00E87FBC"/>
    <w:rsid w:val="00E971BD"/>
    <w:rsid w:val="00E9742E"/>
    <w:rsid w:val="00EA1402"/>
    <w:rsid w:val="00EE3498"/>
    <w:rsid w:val="00EE7B26"/>
    <w:rsid w:val="00F0250B"/>
    <w:rsid w:val="00F608E0"/>
    <w:rsid w:val="00F64768"/>
    <w:rsid w:val="00F71E18"/>
    <w:rsid w:val="00F72CE1"/>
    <w:rsid w:val="00F73D29"/>
    <w:rsid w:val="00F91655"/>
    <w:rsid w:val="00F953DE"/>
    <w:rsid w:val="00FA3CCA"/>
    <w:rsid w:val="00FA3E69"/>
    <w:rsid w:val="00FB5C32"/>
    <w:rsid w:val="00FC27E5"/>
    <w:rsid w:val="00FD4E5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3074"/>
    <o:shapelayout v:ext="edit">
      <o:idmap v:ext="edit" data="1"/>
      <o:rules v:ext="edit">
        <o:r id="V:Rule5" type="connector" idref="#_x0000_s1033"/>
        <o:r id="V:Rule6" type="connector" idref="#_x0000_s1032"/>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6"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946"/>
    <w:pPr>
      <w:bidi/>
      <w:spacing w:before="120" w:after="120"/>
      <w:jc w:val="both"/>
    </w:pPr>
    <w:rPr>
      <w:sz w:val="24"/>
      <w:szCs w:val="24"/>
    </w:rPr>
  </w:style>
  <w:style w:type="paragraph" w:styleId="Heading1">
    <w:name w:val="heading 1"/>
    <w:basedOn w:val="Normal"/>
    <w:next w:val="Normal"/>
    <w:link w:val="Heading1Char"/>
    <w:uiPriority w:val="9"/>
    <w:qFormat/>
    <w:rsid w:val="00EA1402"/>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A1402"/>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A1402"/>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EA1402"/>
    <w:pPr>
      <w:keepNext/>
      <w:numPr>
        <w:ilvl w:val="3"/>
        <w:numId w:val="2"/>
      </w:numPr>
      <w:spacing w:before="240" w:after="60"/>
      <w:outlineLvl w:val="3"/>
    </w:pPr>
    <w:rPr>
      <w:b/>
      <w:bCs/>
      <w:sz w:val="28"/>
      <w:szCs w:val="28"/>
    </w:rPr>
  </w:style>
  <w:style w:type="paragraph" w:styleId="Heading5">
    <w:name w:val="heading 5"/>
    <w:basedOn w:val="Normal"/>
    <w:next w:val="Normal"/>
    <w:qFormat/>
    <w:rsid w:val="00EA1402"/>
    <w:pPr>
      <w:numPr>
        <w:ilvl w:val="4"/>
        <w:numId w:val="2"/>
      </w:numPr>
      <w:spacing w:before="240" w:after="60"/>
      <w:outlineLvl w:val="4"/>
    </w:pPr>
    <w:rPr>
      <w:b/>
      <w:bCs/>
      <w:i/>
      <w:iCs/>
      <w:sz w:val="26"/>
      <w:szCs w:val="26"/>
    </w:rPr>
  </w:style>
  <w:style w:type="paragraph" w:styleId="Heading6">
    <w:name w:val="heading 6"/>
    <w:basedOn w:val="Normal"/>
    <w:next w:val="Normal"/>
    <w:qFormat/>
    <w:rsid w:val="00EA1402"/>
    <w:pPr>
      <w:keepNext/>
      <w:numPr>
        <w:ilvl w:val="5"/>
        <w:numId w:val="2"/>
      </w:numPr>
      <w:bidi w:val="0"/>
      <w:outlineLvl w:val="5"/>
    </w:pPr>
    <w:rPr>
      <w:b/>
      <w:bCs/>
      <w:lang w:eastAsia="he-IL"/>
    </w:rPr>
  </w:style>
  <w:style w:type="paragraph" w:styleId="Heading7">
    <w:name w:val="heading 7"/>
    <w:basedOn w:val="Normal"/>
    <w:next w:val="Normal"/>
    <w:qFormat/>
    <w:rsid w:val="00EA1402"/>
    <w:pPr>
      <w:numPr>
        <w:ilvl w:val="6"/>
        <w:numId w:val="2"/>
      </w:numPr>
      <w:spacing w:before="240" w:after="60"/>
      <w:outlineLvl w:val="6"/>
    </w:pPr>
  </w:style>
  <w:style w:type="paragraph" w:styleId="Heading8">
    <w:name w:val="heading 8"/>
    <w:basedOn w:val="Normal"/>
    <w:next w:val="Normal"/>
    <w:qFormat/>
    <w:rsid w:val="00EA1402"/>
    <w:pPr>
      <w:numPr>
        <w:ilvl w:val="7"/>
        <w:numId w:val="2"/>
      </w:numPr>
      <w:spacing w:before="240" w:after="60"/>
      <w:outlineLvl w:val="7"/>
    </w:pPr>
    <w:rPr>
      <w:i/>
      <w:iCs/>
    </w:rPr>
  </w:style>
  <w:style w:type="paragraph" w:styleId="Heading9">
    <w:name w:val="heading 9"/>
    <w:basedOn w:val="Normal"/>
    <w:next w:val="Normal"/>
    <w:qFormat/>
    <w:rsid w:val="00EA140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title">
    <w:name w:val="tabletitle"/>
    <w:basedOn w:val="DefaultParagraphFont"/>
    <w:rsid w:val="00EA1402"/>
    <w:rPr>
      <w:rFonts w:ascii="Verdana" w:hAnsi="Verdana" w:hint="default"/>
      <w:b/>
      <w:bCs/>
      <w:color w:val="E8F3FF"/>
      <w:sz w:val="30"/>
      <w:szCs w:val="30"/>
    </w:rPr>
  </w:style>
  <w:style w:type="character" w:customStyle="1" w:styleId="Heading3Char">
    <w:name w:val="Heading 3 Char"/>
    <w:basedOn w:val="DefaultParagraphFont"/>
    <w:link w:val="Heading3"/>
    <w:rsid w:val="00EA1402"/>
    <w:rPr>
      <w:rFonts w:ascii="Arial" w:hAnsi="Arial" w:cs="Arial"/>
      <w:b/>
      <w:bCs/>
      <w:sz w:val="26"/>
      <w:szCs w:val="26"/>
      <w:lang w:val="en-US" w:eastAsia="en-US" w:bidi="he-IL"/>
    </w:rPr>
  </w:style>
  <w:style w:type="paragraph" w:styleId="NormalWeb">
    <w:name w:val="Normal (Web)"/>
    <w:basedOn w:val="Normal"/>
    <w:rsid w:val="00EA1402"/>
    <w:pPr>
      <w:bidi w:val="0"/>
      <w:spacing w:before="100" w:beforeAutospacing="1" w:after="100" w:afterAutospacing="1"/>
    </w:pPr>
  </w:style>
  <w:style w:type="paragraph" w:styleId="TOC3">
    <w:name w:val="toc 3"/>
    <w:next w:val="Normal"/>
    <w:autoRedefine/>
    <w:uiPriority w:val="39"/>
    <w:rsid w:val="00C45A12"/>
    <w:pPr>
      <w:tabs>
        <w:tab w:val="right" w:pos="1418"/>
        <w:tab w:val="right" w:leader="dot" w:pos="8296"/>
      </w:tabs>
      <w:spacing w:before="120" w:after="120"/>
      <w:ind w:left="720"/>
      <w:jc w:val="both"/>
    </w:pPr>
    <w:rPr>
      <w:i/>
      <w:iCs/>
    </w:rPr>
  </w:style>
  <w:style w:type="paragraph" w:styleId="TOC1">
    <w:name w:val="toc 1"/>
    <w:aliases w:val="Custom 1"/>
    <w:next w:val="Normal"/>
    <w:link w:val="TOC1Char"/>
    <w:autoRedefine/>
    <w:uiPriority w:val="39"/>
    <w:qFormat/>
    <w:rsid w:val="004F70EE"/>
    <w:pPr>
      <w:tabs>
        <w:tab w:val="left" w:pos="426"/>
        <w:tab w:val="right" w:pos="851"/>
        <w:tab w:val="right" w:leader="dot" w:pos="8296"/>
      </w:tabs>
      <w:spacing w:before="120" w:after="120"/>
      <w:jc w:val="both"/>
    </w:pPr>
    <w:rPr>
      <w:b/>
      <w:bCs/>
    </w:rPr>
  </w:style>
  <w:style w:type="character" w:styleId="Hyperlink">
    <w:name w:val="Hyperlink"/>
    <w:basedOn w:val="DefaultParagraphFont"/>
    <w:uiPriority w:val="99"/>
    <w:rsid w:val="00EA1402"/>
    <w:rPr>
      <w:color w:val="0000FF"/>
      <w:u w:val="single"/>
    </w:rPr>
  </w:style>
  <w:style w:type="paragraph" w:styleId="Caption">
    <w:name w:val="caption"/>
    <w:basedOn w:val="Normal"/>
    <w:next w:val="Normal"/>
    <w:unhideWhenUsed/>
    <w:qFormat/>
    <w:rsid w:val="00EE7B26"/>
    <w:rPr>
      <w:b/>
      <w:bCs/>
      <w:sz w:val="20"/>
      <w:szCs w:val="20"/>
    </w:rPr>
  </w:style>
  <w:style w:type="paragraph" w:styleId="TOC2">
    <w:name w:val="toc 2"/>
    <w:next w:val="Index3"/>
    <w:autoRedefine/>
    <w:uiPriority w:val="39"/>
    <w:rsid w:val="004F70EE"/>
    <w:pPr>
      <w:tabs>
        <w:tab w:val="left" w:pos="851"/>
        <w:tab w:val="right" w:leader="dot" w:pos="8296"/>
      </w:tabs>
      <w:spacing w:before="120" w:after="120"/>
      <w:ind w:left="476" w:hanging="238"/>
      <w:jc w:val="both"/>
    </w:pPr>
  </w:style>
  <w:style w:type="paragraph" w:styleId="TOC4">
    <w:name w:val="toc 4"/>
    <w:basedOn w:val="Normal"/>
    <w:next w:val="Normal"/>
    <w:autoRedefine/>
    <w:rsid w:val="00397447"/>
    <w:pPr>
      <w:ind w:left="720"/>
    </w:pPr>
    <w:rPr>
      <w:rFonts w:ascii="Calibri" w:hAnsi="Calibri"/>
      <w:sz w:val="18"/>
      <w:szCs w:val="18"/>
    </w:rPr>
  </w:style>
  <w:style w:type="paragraph" w:styleId="TOC5">
    <w:name w:val="toc 5"/>
    <w:basedOn w:val="Normal"/>
    <w:next w:val="Normal"/>
    <w:autoRedefine/>
    <w:rsid w:val="00397447"/>
    <w:pPr>
      <w:ind w:left="960"/>
    </w:pPr>
    <w:rPr>
      <w:rFonts w:ascii="Calibri" w:hAnsi="Calibri"/>
      <w:sz w:val="18"/>
      <w:szCs w:val="18"/>
    </w:rPr>
  </w:style>
  <w:style w:type="paragraph" w:styleId="TOC6">
    <w:name w:val="toc 6"/>
    <w:basedOn w:val="Normal"/>
    <w:next w:val="Normal"/>
    <w:autoRedefine/>
    <w:uiPriority w:val="39"/>
    <w:rsid w:val="00397447"/>
    <w:pPr>
      <w:ind w:left="1200"/>
    </w:pPr>
    <w:rPr>
      <w:rFonts w:ascii="Calibri" w:hAnsi="Calibri"/>
      <w:sz w:val="18"/>
      <w:szCs w:val="18"/>
    </w:rPr>
  </w:style>
  <w:style w:type="paragraph" w:styleId="TOC7">
    <w:name w:val="toc 7"/>
    <w:basedOn w:val="Normal"/>
    <w:next w:val="Normal"/>
    <w:autoRedefine/>
    <w:rsid w:val="00397447"/>
    <w:pPr>
      <w:ind w:left="1440"/>
    </w:pPr>
    <w:rPr>
      <w:rFonts w:ascii="Calibri" w:hAnsi="Calibri"/>
      <w:sz w:val="18"/>
      <w:szCs w:val="18"/>
    </w:rPr>
  </w:style>
  <w:style w:type="paragraph" w:styleId="TOC8">
    <w:name w:val="toc 8"/>
    <w:basedOn w:val="Normal"/>
    <w:next w:val="Normal"/>
    <w:autoRedefine/>
    <w:rsid w:val="00397447"/>
    <w:pPr>
      <w:ind w:left="1680"/>
    </w:pPr>
    <w:rPr>
      <w:rFonts w:ascii="Calibri" w:hAnsi="Calibri"/>
      <w:sz w:val="18"/>
      <w:szCs w:val="18"/>
    </w:rPr>
  </w:style>
  <w:style w:type="paragraph" w:styleId="TOC9">
    <w:name w:val="toc 9"/>
    <w:basedOn w:val="Normal"/>
    <w:next w:val="Normal"/>
    <w:autoRedefine/>
    <w:rsid w:val="00397447"/>
    <w:pPr>
      <w:ind w:left="1920"/>
    </w:pPr>
    <w:rPr>
      <w:rFonts w:ascii="Calibri" w:hAnsi="Calibri"/>
      <w:sz w:val="18"/>
      <w:szCs w:val="18"/>
    </w:rPr>
  </w:style>
  <w:style w:type="paragraph" w:styleId="TOCHeading">
    <w:name w:val="TOC Heading"/>
    <w:basedOn w:val="Heading1"/>
    <w:next w:val="Normal"/>
    <w:uiPriority w:val="39"/>
    <w:semiHidden/>
    <w:unhideWhenUsed/>
    <w:qFormat/>
    <w:rsid w:val="00B9743A"/>
    <w:pPr>
      <w:keepLines/>
      <w:numPr>
        <w:numId w:val="0"/>
      </w:numPr>
      <w:spacing w:before="480" w:after="0" w:line="276" w:lineRule="auto"/>
      <w:jc w:val="left"/>
      <w:outlineLvl w:val="9"/>
    </w:pPr>
    <w:rPr>
      <w:rFonts w:ascii="Cambria" w:hAnsi="Cambria" w:cs="Times New Roman"/>
      <w:color w:val="365F91"/>
      <w:kern w:val="0"/>
      <w:sz w:val="28"/>
      <w:szCs w:val="28"/>
    </w:rPr>
  </w:style>
  <w:style w:type="character" w:customStyle="1" w:styleId="TOC1Char">
    <w:name w:val="TOC 1 Char"/>
    <w:aliases w:val="Custom 1 Char"/>
    <w:basedOn w:val="DefaultParagraphFont"/>
    <w:link w:val="TOC1"/>
    <w:uiPriority w:val="39"/>
    <w:rsid w:val="004F70EE"/>
    <w:rPr>
      <w:b/>
      <w:bCs/>
      <w:lang w:val="en-US" w:eastAsia="en-US" w:bidi="he-IL"/>
    </w:rPr>
  </w:style>
  <w:style w:type="paragraph" w:styleId="Index1">
    <w:name w:val="index 1"/>
    <w:basedOn w:val="Normal"/>
    <w:next w:val="Normal"/>
    <w:autoRedefine/>
    <w:rsid w:val="00B9743A"/>
    <w:pPr>
      <w:ind w:left="240" w:hanging="240"/>
    </w:pPr>
  </w:style>
  <w:style w:type="paragraph" w:styleId="Index2">
    <w:name w:val="index 2"/>
    <w:basedOn w:val="Normal"/>
    <w:next w:val="Normal"/>
    <w:autoRedefine/>
    <w:rsid w:val="00B9743A"/>
    <w:pPr>
      <w:ind w:left="480" w:hanging="240"/>
    </w:pPr>
  </w:style>
  <w:style w:type="paragraph" w:styleId="Index3">
    <w:name w:val="index 3"/>
    <w:basedOn w:val="Normal"/>
    <w:next w:val="Normal"/>
    <w:autoRedefine/>
    <w:rsid w:val="00B9743A"/>
    <w:pPr>
      <w:ind w:left="720" w:hanging="240"/>
    </w:pPr>
  </w:style>
  <w:style w:type="character" w:styleId="CommentReference">
    <w:name w:val="annotation reference"/>
    <w:basedOn w:val="DefaultParagraphFont"/>
    <w:rsid w:val="00AD0737"/>
    <w:rPr>
      <w:sz w:val="16"/>
      <w:szCs w:val="16"/>
    </w:rPr>
  </w:style>
  <w:style w:type="paragraph" w:styleId="CommentText">
    <w:name w:val="annotation text"/>
    <w:basedOn w:val="Normal"/>
    <w:link w:val="CommentTextChar"/>
    <w:rsid w:val="00AD0737"/>
    <w:pPr>
      <w:spacing w:before="0" w:after="0"/>
      <w:jc w:val="left"/>
    </w:pPr>
    <w:rPr>
      <w:sz w:val="20"/>
      <w:szCs w:val="20"/>
    </w:rPr>
  </w:style>
  <w:style w:type="character" w:customStyle="1" w:styleId="CommentTextChar">
    <w:name w:val="Comment Text Char"/>
    <w:basedOn w:val="DefaultParagraphFont"/>
    <w:link w:val="CommentText"/>
    <w:rsid w:val="00AD0737"/>
  </w:style>
  <w:style w:type="paragraph" w:styleId="BalloonText">
    <w:name w:val="Balloon Text"/>
    <w:basedOn w:val="Normal"/>
    <w:link w:val="BalloonTextChar"/>
    <w:rsid w:val="00AD0737"/>
    <w:pPr>
      <w:spacing w:before="0" w:after="0"/>
    </w:pPr>
    <w:rPr>
      <w:rFonts w:ascii="Tahoma" w:hAnsi="Tahoma" w:cs="Tahoma"/>
      <w:sz w:val="16"/>
      <w:szCs w:val="16"/>
    </w:rPr>
  </w:style>
  <w:style w:type="character" w:customStyle="1" w:styleId="BalloonTextChar">
    <w:name w:val="Balloon Text Char"/>
    <w:basedOn w:val="DefaultParagraphFont"/>
    <w:link w:val="BalloonText"/>
    <w:rsid w:val="00AD0737"/>
    <w:rPr>
      <w:rFonts w:ascii="Tahoma" w:hAnsi="Tahoma" w:cs="Tahoma"/>
      <w:sz w:val="16"/>
      <w:szCs w:val="16"/>
    </w:rPr>
  </w:style>
  <w:style w:type="paragraph" w:styleId="CommentSubject">
    <w:name w:val="annotation subject"/>
    <w:basedOn w:val="CommentText"/>
    <w:next w:val="CommentText"/>
    <w:link w:val="CommentSubjectChar"/>
    <w:rsid w:val="00F71E18"/>
    <w:pPr>
      <w:spacing w:before="120" w:after="120"/>
      <w:jc w:val="both"/>
    </w:pPr>
    <w:rPr>
      <w:b/>
      <w:bCs/>
    </w:rPr>
  </w:style>
  <w:style w:type="character" w:customStyle="1" w:styleId="CommentSubjectChar">
    <w:name w:val="Comment Subject Char"/>
    <w:basedOn w:val="CommentTextChar"/>
    <w:link w:val="CommentSubject"/>
    <w:rsid w:val="00F71E18"/>
    <w:rPr>
      <w:b/>
      <w:bCs/>
    </w:rPr>
  </w:style>
  <w:style w:type="paragraph" w:styleId="ListParagraph">
    <w:name w:val="List Paragraph"/>
    <w:basedOn w:val="Normal"/>
    <w:uiPriority w:val="34"/>
    <w:qFormat/>
    <w:rsid w:val="00153809"/>
    <w:pPr>
      <w:bidi w:val="0"/>
      <w:spacing w:before="0" w:after="0"/>
      <w:ind w:left="720"/>
      <w:contextualSpacing/>
      <w:jc w:val="left"/>
    </w:pPr>
  </w:style>
  <w:style w:type="paragraph" w:styleId="Revision">
    <w:name w:val="Revision"/>
    <w:hidden/>
    <w:uiPriority w:val="99"/>
    <w:semiHidden/>
    <w:rsid w:val="00153809"/>
    <w:rPr>
      <w:sz w:val="24"/>
      <w:szCs w:val="24"/>
    </w:rPr>
  </w:style>
  <w:style w:type="paragraph" w:styleId="DocumentMap">
    <w:name w:val="Document Map"/>
    <w:basedOn w:val="Normal"/>
    <w:link w:val="DocumentMapChar"/>
    <w:rsid w:val="005C2DA2"/>
    <w:rPr>
      <w:rFonts w:ascii="Tahoma" w:hAnsi="Tahoma" w:cs="Tahoma"/>
      <w:sz w:val="16"/>
      <w:szCs w:val="16"/>
    </w:rPr>
  </w:style>
  <w:style w:type="character" w:customStyle="1" w:styleId="DocumentMapChar">
    <w:name w:val="Document Map Char"/>
    <w:basedOn w:val="DefaultParagraphFont"/>
    <w:link w:val="DocumentMap"/>
    <w:rsid w:val="005C2DA2"/>
    <w:rPr>
      <w:rFonts w:ascii="Tahoma" w:hAnsi="Tahoma" w:cs="Tahoma"/>
      <w:sz w:val="16"/>
      <w:szCs w:val="16"/>
    </w:rPr>
  </w:style>
  <w:style w:type="character" w:styleId="PlaceholderText">
    <w:name w:val="Placeholder Text"/>
    <w:basedOn w:val="DefaultParagraphFont"/>
    <w:uiPriority w:val="99"/>
    <w:semiHidden/>
    <w:rsid w:val="00F953DE"/>
    <w:rPr>
      <w:color w:val="808080"/>
    </w:rPr>
  </w:style>
  <w:style w:type="character" w:customStyle="1" w:styleId="Heading1Char">
    <w:name w:val="Heading 1 Char"/>
    <w:basedOn w:val="DefaultParagraphFont"/>
    <w:link w:val="Heading1"/>
    <w:uiPriority w:val="9"/>
    <w:rsid w:val="00F953DE"/>
    <w:rPr>
      <w:rFonts w:ascii="Arial" w:hAnsi="Arial" w:cs="Arial"/>
      <w:b/>
      <w:bCs/>
      <w:kern w:val="32"/>
      <w:sz w:val="32"/>
      <w:szCs w:val="32"/>
    </w:rPr>
  </w:style>
  <w:style w:type="paragraph" w:styleId="HTMLPreformatted">
    <w:name w:val="HTML Preformatted"/>
    <w:basedOn w:val="Normal"/>
    <w:link w:val="HTMLPreformattedChar"/>
    <w:uiPriority w:val="99"/>
    <w:unhideWhenUsed/>
    <w:rsid w:val="00F95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953D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16440407">
      <w:bodyDiv w:val="1"/>
      <w:marLeft w:val="0"/>
      <w:marRight w:val="0"/>
      <w:marTop w:val="0"/>
      <w:marBottom w:val="0"/>
      <w:divBdr>
        <w:top w:val="none" w:sz="0" w:space="0" w:color="auto"/>
        <w:left w:val="none" w:sz="0" w:space="0" w:color="auto"/>
        <w:bottom w:val="none" w:sz="0" w:space="0" w:color="auto"/>
        <w:right w:val="none" w:sz="0" w:space="0" w:color="auto"/>
      </w:divBdr>
      <w:divsChild>
        <w:div w:id="440420592">
          <w:marLeft w:val="547"/>
          <w:marRight w:val="0"/>
          <w:marTop w:val="154"/>
          <w:marBottom w:val="0"/>
          <w:divBdr>
            <w:top w:val="none" w:sz="0" w:space="0" w:color="auto"/>
            <w:left w:val="none" w:sz="0" w:space="0" w:color="auto"/>
            <w:bottom w:val="none" w:sz="0" w:space="0" w:color="auto"/>
            <w:right w:val="none" w:sz="0" w:space="0" w:color="auto"/>
          </w:divBdr>
        </w:div>
        <w:div w:id="509682882">
          <w:marLeft w:val="547"/>
          <w:marRight w:val="0"/>
          <w:marTop w:val="154"/>
          <w:marBottom w:val="0"/>
          <w:divBdr>
            <w:top w:val="none" w:sz="0" w:space="0" w:color="auto"/>
            <w:left w:val="none" w:sz="0" w:space="0" w:color="auto"/>
            <w:bottom w:val="none" w:sz="0" w:space="0" w:color="auto"/>
            <w:right w:val="none" w:sz="0" w:space="0" w:color="auto"/>
          </w:divBdr>
        </w:div>
        <w:div w:id="1186677108">
          <w:marLeft w:val="547"/>
          <w:marRight w:val="0"/>
          <w:marTop w:val="154"/>
          <w:marBottom w:val="0"/>
          <w:divBdr>
            <w:top w:val="none" w:sz="0" w:space="0" w:color="auto"/>
            <w:left w:val="none" w:sz="0" w:space="0" w:color="auto"/>
            <w:bottom w:val="none" w:sz="0" w:space="0" w:color="auto"/>
            <w:right w:val="none" w:sz="0" w:space="0" w:color="auto"/>
          </w:divBdr>
        </w:div>
        <w:div w:id="1538350798">
          <w:marLeft w:val="547"/>
          <w:marRight w:val="0"/>
          <w:marTop w:val="154"/>
          <w:marBottom w:val="0"/>
          <w:divBdr>
            <w:top w:val="none" w:sz="0" w:space="0" w:color="auto"/>
            <w:left w:val="none" w:sz="0" w:space="0" w:color="auto"/>
            <w:bottom w:val="none" w:sz="0" w:space="0" w:color="auto"/>
            <w:right w:val="none" w:sz="0" w:space="0" w:color="auto"/>
          </w:divBdr>
        </w:div>
      </w:divsChild>
    </w:div>
    <w:div w:id="1270118585">
      <w:bodyDiv w:val="1"/>
      <w:marLeft w:val="0"/>
      <w:marRight w:val="0"/>
      <w:marTop w:val="0"/>
      <w:marBottom w:val="0"/>
      <w:divBdr>
        <w:top w:val="none" w:sz="0" w:space="0" w:color="auto"/>
        <w:left w:val="none" w:sz="0" w:space="0" w:color="auto"/>
        <w:bottom w:val="none" w:sz="0" w:space="0" w:color="auto"/>
        <w:right w:val="none" w:sz="0" w:space="0" w:color="auto"/>
      </w:divBdr>
    </w:div>
    <w:div w:id="1684823281">
      <w:bodyDiv w:val="1"/>
      <w:marLeft w:val="0"/>
      <w:marRight w:val="0"/>
      <w:marTop w:val="0"/>
      <w:marBottom w:val="0"/>
      <w:divBdr>
        <w:top w:val="none" w:sz="0" w:space="0" w:color="auto"/>
        <w:left w:val="none" w:sz="0" w:space="0" w:color="auto"/>
        <w:bottom w:val="none" w:sz="0" w:space="0" w:color="auto"/>
        <w:right w:val="none" w:sz="0" w:space="0" w:color="auto"/>
      </w:divBdr>
    </w:div>
    <w:div w:id="1921985367">
      <w:bodyDiv w:val="1"/>
      <w:marLeft w:val="0"/>
      <w:marRight w:val="0"/>
      <w:marTop w:val="0"/>
      <w:marBottom w:val="0"/>
      <w:divBdr>
        <w:top w:val="none" w:sz="0" w:space="0" w:color="auto"/>
        <w:left w:val="none" w:sz="0" w:space="0" w:color="auto"/>
        <w:bottom w:val="none" w:sz="0" w:space="0" w:color="auto"/>
        <w:right w:val="none" w:sz="0" w:space="0" w:color="auto"/>
      </w:divBdr>
    </w:div>
    <w:div w:id="21191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omments" Target="comments.xml"/><Relationship Id="rId18" Type="http://schemas.openxmlformats.org/officeDocument/2006/relationships/oleObject" Target="embeddings/oleObject3.bin"/><Relationship Id="rId26" Type="http://schemas.openxmlformats.org/officeDocument/2006/relationships/oleObject" Target="embeddings/oleObject11.bin"/><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6.bin"/><Relationship Id="rId34" Type="http://schemas.openxmlformats.org/officeDocument/2006/relationships/image" Target="media/image4.wmf"/><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2.bin"/><Relationship Id="rId25" Type="http://schemas.openxmlformats.org/officeDocument/2006/relationships/oleObject" Target="embeddings/oleObject10.bin"/><Relationship Id="rId33" Type="http://schemas.openxmlformats.org/officeDocument/2006/relationships/oleObject" Target="embeddings/oleObject17.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5.bin"/><Relationship Id="rId29"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oleObject" Target="embeddings/oleObject9.bin"/><Relationship Id="rId32" Type="http://schemas.openxmlformats.org/officeDocument/2006/relationships/image" Target="media/image3.wmf"/><Relationship Id="rId37" Type="http://schemas.openxmlformats.org/officeDocument/2006/relationships/oleObject" Target="embeddings/oleObject19.bin"/><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oleObject" Target="embeddings/oleObject8.bin"/><Relationship Id="rId28" Type="http://schemas.openxmlformats.org/officeDocument/2006/relationships/oleObject" Target="embeddings/oleObject13.bin"/><Relationship Id="rId36" Type="http://schemas.openxmlformats.org/officeDocument/2006/relationships/image" Target="media/image5.wmf"/><Relationship Id="rId10" Type="http://schemas.openxmlformats.org/officeDocument/2006/relationships/styles" Target="styles.xml"/><Relationship Id="rId19" Type="http://schemas.openxmlformats.org/officeDocument/2006/relationships/oleObject" Target="embeddings/oleObject4.bin"/><Relationship Id="rId31" Type="http://schemas.openxmlformats.org/officeDocument/2006/relationships/oleObject" Target="embeddings/oleObject16.bin"/><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image" Target="media/image1.jpeg"/><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oleObject" Target="embeddings/oleObject15.bin"/><Relationship Id="rId35" Type="http://schemas.openxmlformats.org/officeDocument/2006/relationships/oleObject" Target="embeddings/oleObject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8611-F4F5-4512-884F-34C0B6B22147}">
  <ds:schemaRefs>
    <ds:schemaRef ds:uri="http://schemas.openxmlformats.org/officeDocument/2006/bibliography"/>
  </ds:schemaRefs>
</ds:datastoreItem>
</file>

<file path=customXml/itemProps2.xml><?xml version="1.0" encoding="utf-8"?>
<ds:datastoreItem xmlns:ds="http://schemas.openxmlformats.org/officeDocument/2006/customXml" ds:itemID="{DB025FBF-A0F6-4883-8467-683DFEE8D476}">
  <ds:schemaRefs>
    <ds:schemaRef ds:uri="http://schemas.openxmlformats.org/officeDocument/2006/bibliography"/>
  </ds:schemaRefs>
</ds:datastoreItem>
</file>

<file path=customXml/itemProps3.xml><?xml version="1.0" encoding="utf-8"?>
<ds:datastoreItem xmlns:ds="http://schemas.openxmlformats.org/officeDocument/2006/customXml" ds:itemID="{060E5738-8E72-4437-BE8A-D95FD31562E9}">
  <ds:schemaRefs>
    <ds:schemaRef ds:uri="http://schemas.openxmlformats.org/officeDocument/2006/bibliography"/>
  </ds:schemaRefs>
</ds:datastoreItem>
</file>

<file path=customXml/itemProps4.xml><?xml version="1.0" encoding="utf-8"?>
<ds:datastoreItem xmlns:ds="http://schemas.openxmlformats.org/officeDocument/2006/customXml" ds:itemID="{CDD10D74-FB6A-4103-9046-883818A198FD}">
  <ds:schemaRefs>
    <ds:schemaRef ds:uri="http://schemas.openxmlformats.org/officeDocument/2006/bibliography"/>
  </ds:schemaRefs>
</ds:datastoreItem>
</file>

<file path=customXml/itemProps5.xml><?xml version="1.0" encoding="utf-8"?>
<ds:datastoreItem xmlns:ds="http://schemas.openxmlformats.org/officeDocument/2006/customXml" ds:itemID="{A9B203C3-CC9D-4E27-978C-058FEA9EFFD8}">
  <ds:schemaRefs>
    <ds:schemaRef ds:uri="http://schemas.openxmlformats.org/officeDocument/2006/bibliography"/>
  </ds:schemaRefs>
</ds:datastoreItem>
</file>

<file path=customXml/itemProps6.xml><?xml version="1.0" encoding="utf-8"?>
<ds:datastoreItem xmlns:ds="http://schemas.openxmlformats.org/officeDocument/2006/customXml" ds:itemID="{A74444BD-DADF-4D1B-829A-DADB3DCC3ED4}">
  <ds:schemaRefs>
    <ds:schemaRef ds:uri="http://schemas.openxmlformats.org/officeDocument/2006/bibliography"/>
  </ds:schemaRefs>
</ds:datastoreItem>
</file>

<file path=customXml/itemProps7.xml><?xml version="1.0" encoding="utf-8"?>
<ds:datastoreItem xmlns:ds="http://schemas.openxmlformats.org/officeDocument/2006/customXml" ds:itemID="{F9CAF717-5F35-491F-8310-572F651F2AFD}">
  <ds:schemaRefs>
    <ds:schemaRef ds:uri="http://schemas.openxmlformats.org/officeDocument/2006/bibliography"/>
  </ds:schemaRefs>
</ds:datastoreItem>
</file>

<file path=customXml/itemProps8.xml><?xml version="1.0" encoding="utf-8"?>
<ds:datastoreItem xmlns:ds="http://schemas.openxmlformats.org/officeDocument/2006/customXml" ds:itemID="{BF8BBEA4-D4EB-4F4B-AF5D-1036294D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4540</Words>
  <Characters>25883</Characters>
  <Application>Microsoft Office Word</Application>
  <DocSecurity>0</DocSecurity>
  <Lines>215</Lines>
  <Paragraphs>60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The Computer Communication Lab (236340)</vt:lpstr>
      <vt:lpstr>The Computer Communication Lab (236340)</vt:lpstr>
    </vt:vector>
  </TitlesOfParts>
  <Company/>
  <LinksUpToDate>false</LinksUpToDate>
  <CharactersWithSpaces>30363</CharactersWithSpaces>
  <SharedDoc>false</SharedDoc>
  <HLinks>
    <vt:vector size="156" baseType="variant">
      <vt:variant>
        <vt:i4>1441855</vt:i4>
      </vt:variant>
      <vt:variant>
        <vt:i4>152</vt:i4>
      </vt:variant>
      <vt:variant>
        <vt:i4>0</vt:i4>
      </vt:variant>
      <vt:variant>
        <vt:i4>5</vt:i4>
      </vt:variant>
      <vt:variant>
        <vt:lpwstr/>
      </vt:variant>
      <vt:variant>
        <vt:lpwstr>_Toc243570908</vt:lpwstr>
      </vt:variant>
      <vt:variant>
        <vt:i4>1441855</vt:i4>
      </vt:variant>
      <vt:variant>
        <vt:i4>146</vt:i4>
      </vt:variant>
      <vt:variant>
        <vt:i4>0</vt:i4>
      </vt:variant>
      <vt:variant>
        <vt:i4>5</vt:i4>
      </vt:variant>
      <vt:variant>
        <vt:lpwstr/>
      </vt:variant>
      <vt:variant>
        <vt:lpwstr>_Toc243570907</vt:lpwstr>
      </vt:variant>
      <vt:variant>
        <vt:i4>1441855</vt:i4>
      </vt:variant>
      <vt:variant>
        <vt:i4>140</vt:i4>
      </vt:variant>
      <vt:variant>
        <vt:i4>0</vt:i4>
      </vt:variant>
      <vt:variant>
        <vt:i4>5</vt:i4>
      </vt:variant>
      <vt:variant>
        <vt:lpwstr/>
      </vt:variant>
      <vt:variant>
        <vt:lpwstr>_Toc243570906</vt:lpwstr>
      </vt:variant>
      <vt:variant>
        <vt:i4>1441855</vt:i4>
      </vt:variant>
      <vt:variant>
        <vt:i4>134</vt:i4>
      </vt:variant>
      <vt:variant>
        <vt:i4>0</vt:i4>
      </vt:variant>
      <vt:variant>
        <vt:i4>5</vt:i4>
      </vt:variant>
      <vt:variant>
        <vt:lpwstr/>
      </vt:variant>
      <vt:variant>
        <vt:lpwstr>_Toc243570905</vt:lpwstr>
      </vt:variant>
      <vt:variant>
        <vt:i4>1441855</vt:i4>
      </vt:variant>
      <vt:variant>
        <vt:i4>128</vt:i4>
      </vt:variant>
      <vt:variant>
        <vt:i4>0</vt:i4>
      </vt:variant>
      <vt:variant>
        <vt:i4>5</vt:i4>
      </vt:variant>
      <vt:variant>
        <vt:lpwstr/>
      </vt:variant>
      <vt:variant>
        <vt:lpwstr>_Toc243570904</vt:lpwstr>
      </vt:variant>
      <vt:variant>
        <vt:i4>1441855</vt:i4>
      </vt:variant>
      <vt:variant>
        <vt:i4>122</vt:i4>
      </vt:variant>
      <vt:variant>
        <vt:i4>0</vt:i4>
      </vt:variant>
      <vt:variant>
        <vt:i4>5</vt:i4>
      </vt:variant>
      <vt:variant>
        <vt:lpwstr/>
      </vt:variant>
      <vt:variant>
        <vt:lpwstr>_Toc243570903</vt:lpwstr>
      </vt:variant>
      <vt:variant>
        <vt:i4>1441855</vt:i4>
      </vt:variant>
      <vt:variant>
        <vt:i4>116</vt:i4>
      </vt:variant>
      <vt:variant>
        <vt:i4>0</vt:i4>
      </vt:variant>
      <vt:variant>
        <vt:i4>5</vt:i4>
      </vt:variant>
      <vt:variant>
        <vt:lpwstr/>
      </vt:variant>
      <vt:variant>
        <vt:lpwstr>_Toc243570902</vt:lpwstr>
      </vt:variant>
      <vt:variant>
        <vt:i4>1441855</vt:i4>
      </vt:variant>
      <vt:variant>
        <vt:i4>110</vt:i4>
      </vt:variant>
      <vt:variant>
        <vt:i4>0</vt:i4>
      </vt:variant>
      <vt:variant>
        <vt:i4>5</vt:i4>
      </vt:variant>
      <vt:variant>
        <vt:lpwstr/>
      </vt:variant>
      <vt:variant>
        <vt:lpwstr>_Toc243570901</vt:lpwstr>
      </vt:variant>
      <vt:variant>
        <vt:i4>1441855</vt:i4>
      </vt:variant>
      <vt:variant>
        <vt:i4>104</vt:i4>
      </vt:variant>
      <vt:variant>
        <vt:i4>0</vt:i4>
      </vt:variant>
      <vt:variant>
        <vt:i4>5</vt:i4>
      </vt:variant>
      <vt:variant>
        <vt:lpwstr/>
      </vt:variant>
      <vt:variant>
        <vt:lpwstr>_Toc243570900</vt:lpwstr>
      </vt:variant>
      <vt:variant>
        <vt:i4>2031678</vt:i4>
      </vt:variant>
      <vt:variant>
        <vt:i4>98</vt:i4>
      </vt:variant>
      <vt:variant>
        <vt:i4>0</vt:i4>
      </vt:variant>
      <vt:variant>
        <vt:i4>5</vt:i4>
      </vt:variant>
      <vt:variant>
        <vt:lpwstr/>
      </vt:variant>
      <vt:variant>
        <vt:lpwstr>_Toc243570899</vt:lpwstr>
      </vt:variant>
      <vt:variant>
        <vt:i4>2031678</vt:i4>
      </vt:variant>
      <vt:variant>
        <vt:i4>92</vt:i4>
      </vt:variant>
      <vt:variant>
        <vt:i4>0</vt:i4>
      </vt:variant>
      <vt:variant>
        <vt:i4>5</vt:i4>
      </vt:variant>
      <vt:variant>
        <vt:lpwstr/>
      </vt:variant>
      <vt:variant>
        <vt:lpwstr>_Toc243570898</vt:lpwstr>
      </vt:variant>
      <vt:variant>
        <vt:i4>2031678</vt:i4>
      </vt:variant>
      <vt:variant>
        <vt:i4>86</vt:i4>
      </vt:variant>
      <vt:variant>
        <vt:i4>0</vt:i4>
      </vt:variant>
      <vt:variant>
        <vt:i4>5</vt:i4>
      </vt:variant>
      <vt:variant>
        <vt:lpwstr/>
      </vt:variant>
      <vt:variant>
        <vt:lpwstr>_Toc243570897</vt:lpwstr>
      </vt:variant>
      <vt:variant>
        <vt:i4>2031678</vt:i4>
      </vt:variant>
      <vt:variant>
        <vt:i4>80</vt:i4>
      </vt:variant>
      <vt:variant>
        <vt:i4>0</vt:i4>
      </vt:variant>
      <vt:variant>
        <vt:i4>5</vt:i4>
      </vt:variant>
      <vt:variant>
        <vt:lpwstr/>
      </vt:variant>
      <vt:variant>
        <vt:lpwstr>_Toc243570896</vt:lpwstr>
      </vt:variant>
      <vt:variant>
        <vt:i4>2031678</vt:i4>
      </vt:variant>
      <vt:variant>
        <vt:i4>74</vt:i4>
      </vt:variant>
      <vt:variant>
        <vt:i4>0</vt:i4>
      </vt:variant>
      <vt:variant>
        <vt:i4>5</vt:i4>
      </vt:variant>
      <vt:variant>
        <vt:lpwstr/>
      </vt:variant>
      <vt:variant>
        <vt:lpwstr>_Toc243570895</vt:lpwstr>
      </vt:variant>
      <vt:variant>
        <vt:i4>2031678</vt:i4>
      </vt:variant>
      <vt:variant>
        <vt:i4>68</vt:i4>
      </vt:variant>
      <vt:variant>
        <vt:i4>0</vt:i4>
      </vt:variant>
      <vt:variant>
        <vt:i4>5</vt:i4>
      </vt:variant>
      <vt:variant>
        <vt:lpwstr/>
      </vt:variant>
      <vt:variant>
        <vt:lpwstr>_Toc243570894</vt:lpwstr>
      </vt:variant>
      <vt:variant>
        <vt:i4>2031678</vt:i4>
      </vt:variant>
      <vt:variant>
        <vt:i4>62</vt:i4>
      </vt:variant>
      <vt:variant>
        <vt:i4>0</vt:i4>
      </vt:variant>
      <vt:variant>
        <vt:i4>5</vt:i4>
      </vt:variant>
      <vt:variant>
        <vt:lpwstr/>
      </vt:variant>
      <vt:variant>
        <vt:lpwstr>_Toc243570893</vt:lpwstr>
      </vt:variant>
      <vt:variant>
        <vt:i4>2031678</vt:i4>
      </vt:variant>
      <vt:variant>
        <vt:i4>56</vt:i4>
      </vt:variant>
      <vt:variant>
        <vt:i4>0</vt:i4>
      </vt:variant>
      <vt:variant>
        <vt:i4>5</vt:i4>
      </vt:variant>
      <vt:variant>
        <vt:lpwstr/>
      </vt:variant>
      <vt:variant>
        <vt:lpwstr>_Toc243570892</vt:lpwstr>
      </vt:variant>
      <vt:variant>
        <vt:i4>2031678</vt:i4>
      </vt:variant>
      <vt:variant>
        <vt:i4>50</vt:i4>
      </vt:variant>
      <vt:variant>
        <vt:i4>0</vt:i4>
      </vt:variant>
      <vt:variant>
        <vt:i4>5</vt:i4>
      </vt:variant>
      <vt:variant>
        <vt:lpwstr/>
      </vt:variant>
      <vt:variant>
        <vt:lpwstr>_Toc243570891</vt:lpwstr>
      </vt:variant>
      <vt:variant>
        <vt:i4>2031678</vt:i4>
      </vt:variant>
      <vt:variant>
        <vt:i4>44</vt:i4>
      </vt:variant>
      <vt:variant>
        <vt:i4>0</vt:i4>
      </vt:variant>
      <vt:variant>
        <vt:i4>5</vt:i4>
      </vt:variant>
      <vt:variant>
        <vt:lpwstr/>
      </vt:variant>
      <vt:variant>
        <vt:lpwstr>_Toc243570890</vt:lpwstr>
      </vt:variant>
      <vt:variant>
        <vt:i4>1966142</vt:i4>
      </vt:variant>
      <vt:variant>
        <vt:i4>38</vt:i4>
      </vt:variant>
      <vt:variant>
        <vt:i4>0</vt:i4>
      </vt:variant>
      <vt:variant>
        <vt:i4>5</vt:i4>
      </vt:variant>
      <vt:variant>
        <vt:lpwstr/>
      </vt:variant>
      <vt:variant>
        <vt:lpwstr>_Toc243570889</vt:lpwstr>
      </vt:variant>
      <vt:variant>
        <vt:i4>1966142</vt:i4>
      </vt:variant>
      <vt:variant>
        <vt:i4>32</vt:i4>
      </vt:variant>
      <vt:variant>
        <vt:i4>0</vt:i4>
      </vt:variant>
      <vt:variant>
        <vt:i4>5</vt:i4>
      </vt:variant>
      <vt:variant>
        <vt:lpwstr/>
      </vt:variant>
      <vt:variant>
        <vt:lpwstr>_Toc243570888</vt:lpwstr>
      </vt:variant>
      <vt:variant>
        <vt:i4>1966142</vt:i4>
      </vt:variant>
      <vt:variant>
        <vt:i4>26</vt:i4>
      </vt:variant>
      <vt:variant>
        <vt:i4>0</vt:i4>
      </vt:variant>
      <vt:variant>
        <vt:i4>5</vt:i4>
      </vt:variant>
      <vt:variant>
        <vt:lpwstr/>
      </vt:variant>
      <vt:variant>
        <vt:lpwstr>_Toc243570887</vt:lpwstr>
      </vt:variant>
      <vt:variant>
        <vt:i4>1966142</vt:i4>
      </vt:variant>
      <vt:variant>
        <vt:i4>20</vt:i4>
      </vt:variant>
      <vt:variant>
        <vt:i4>0</vt:i4>
      </vt:variant>
      <vt:variant>
        <vt:i4>5</vt:i4>
      </vt:variant>
      <vt:variant>
        <vt:lpwstr/>
      </vt:variant>
      <vt:variant>
        <vt:lpwstr>_Toc243570886</vt:lpwstr>
      </vt:variant>
      <vt:variant>
        <vt:i4>1966142</vt:i4>
      </vt:variant>
      <vt:variant>
        <vt:i4>14</vt:i4>
      </vt:variant>
      <vt:variant>
        <vt:i4>0</vt:i4>
      </vt:variant>
      <vt:variant>
        <vt:i4>5</vt:i4>
      </vt:variant>
      <vt:variant>
        <vt:lpwstr/>
      </vt:variant>
      <vt:variant>
        <vt:lpwstr>_Toc243570885</vt:lpwstr>
      </vt:variant>
      <vt:variant>
        <vt:i4>1966142</vt:i4>
      </vt:variant>
      <vt:variant>
        <vt:i4>8</vt:i4>
      </vt:variant>
      <vt:variant>
        <vt:i4>0</vt:i4>
      </vt:variant>
      <vt:variant>
        <vt:i4>5</vt:i4>
      </vt:variant>
      <vt:variant>
        <vt:lpwstr/>
      </vt:variant>
      <vt:variant>
        <vt:lpwstr>_Toc243570884</vt:lpwstr>
      </vt:variant>
      <vt:variant>
        <vt:i4>1966142</vt:i4>
      </vt:variant>
      <vt:variant>
        <vt:i4>2</vt:i4>
      </vt:variant>
      <vt:variant>
        <vt:i4>0</vt:i4>
      </vt:variant>
      <vt:variant>
        <vt:i4>5</vt:i4>
      </vt:variant>
      <vt:variant>
        <vt:lpwstr/>
      </vt:variant>
      <vt:variant>
        <vt:lpwstr>_Toc243570883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Computer Communication Lab (236340)</dc:title>
  <dc:subject/>
  <dc:creator>Administrator</dc:creator>
  <cp:keywords/>
  <dc:description/>
  <cp:lastModifiedBy>1</cp:lastModifiedBy>
  <cp:revision>2</cp:revision>
  <dcterms:created xsi:type="dcterms:W3CDTF">2009-10-26T20:12:00Z</dcterms:created>
  <dcterms:modified xsi:type="dcterms:W3CDTF">2009-10-28T20:10:00Z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